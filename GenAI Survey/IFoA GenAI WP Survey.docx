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5B6" w14:textId="6DA6B7E2" w:rsidR="00702467" w:rsidRDefault="008B6A9C" w:rsidP="00702467">
      <w:pPr>
        <w:pStyle w:val="Heading1"/>
      </w:pPr>
      <w:proofErr w:type="spellStart"/>
      <w:r>
        <w:t>IFoA</w:t>
      </w:r>
      <w:proofErr w:type="spellEnd"/>
      <w:r>
        <w:t xml:space="preserve"> </w:t>
      </w:r>
      <w:proofErr w:type="spellStart"/>
      <w:r>
        <w:t>Gen</w:t>
      </w:r>
      <w:ins w:id="0" w:author="Ramsay, Daniel (Edinburgh)" w:date="2024-06-17T11:24:00Z">
        <w:del w:id="1" w:author="Betty Zhu" w:date="2024-07-24T11:21:00Z">
          <w:r w:rsidR="00180F9B" w:rsidDel="00513743">
            <w:delText xml:space="preserve"> </w:delText>
          </w:r>
        </w:del>
      </w:ins>
      <w:r>
        <w:t>AI</w:t>
      </w:r>
      <w:proofErr w:type="spellEnd"/>
      <w:r>
        <w:t xml:space="preserve"> Working Party Survey</w:t>
      </w:r>
    </w:p>
    <w:p w14:paraId="6C152B00" w14:textId="13E6996F" w:rsidR="00702467" w:rsidRDefault="008B6A9C" w:rsidP="00702467">
      <w:pPr>
        <w:pStyle w:val="Heading2"/>
      </w:pPr>
      <w:r>
        <w:t>v0.</w:t>
      </w:r>
      <w:ins w:id="2" w:author="Betty Zhu" w:date="2024-07-24T11:21:00Z">
        <w:r w:rsidR="00513743">
          <w:t>4</w:t>
        </w:r>
      </w:ins>
      <w:del w:id="3" w:author="Betty Zhu" w:date="2024-07-17T10:47:00Z">
        <w:r w:rsidDel="00FA0A53">
          <w:delText>1</w:delText>
        </w:r>
      </w:del>
    </w:p>
    <w:p w14:paraId="367F093C" w14:textId="77777777" w:rsidR="005912E6" w:rsidRDefault="005912E6" w:rsidP="005912E6">
      <w:pPr>
        <w:pStyle w:val="BodyText"/>
      </w:pPr>
    </w:p>
    <w:p w14:paraId="78B51E27" w14:textId="77777777" w:rsidR="005912E6" w:rsidRDefault="005912E6" w:rsidP="005912E6">
      <w:pPr>
        <w:pStyle w:val="BodyText"/>
      </w:pPr>
    </w:p>
    <w:p w14:paraId="1C557493" w14:textId="77777777" w:rsidR="005912E6" w:rsidRDefault="005912E6" w:rsidP="005912E6">
      <w:pPr>
        <w:pStyle w:val="BodyText"/>
      </w:pPr>
    </w:p>
    <w:tbl>
      <w:tblPr>
        <w:tblStyle w:val="DataBandedRows"/>
        <w:tblW w:w="0" w:type="auto"/>
        <w:tblLook w:val="04A0" w:firstRow="1" w:lastRow="0" w:firstColumn="1" w:lastColumn="0" w:noHBand="0" w:noVBand="1"/>
      </w:tblPr>
      <w:tblGrid>
        <w:gridCol w:w="1271"/>
        <w:gridCol w:w="992"/>
        <w:gridCol w:w="6162"/>
      </w:tblGrid>
      <w:tr w:rsidR="00540D7E" w14:paraId="1171C62B" w14:textId="19EDBEBC" w:rsidTr="0054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0719D4" w14:textId="67609AC3" w:rsidR="00540D7E" w:rsidRDefault="00540D7E" w:rsidP="00540D7E">
            <w:pPr>
              <w:pStyle w:val="BodyText"/>
              <w:jc w:val="center"/>
            </w:pPr>
            <w:r>
              <w:t>User</w:t>
            </w:r>
          </w:p>
        </w:tc>
        <w:tc>
          <w:tcPr>
            <w:tcW w:w="992" w:type="dxa"/>
          </w:tcPr>
          <w:p w14:paraId="7B76A3AB" w14:textId="380733BE"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Version</w:t>
            </w:r>
          </w:p>
        </w:tc>
        <w:tc>
          <w:tcPr>
            <w:tcW w:w="6162" w:type="dxa"/>
          </w:tcPr>
          <w:p w14:paraId="50BB004C" w14:textId="26BD4347"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Comments</w:t>
            </w:r>
          </w:p>
        </w:tc>
      </w:tr>
      <w:tr w:rsidR="00540D7E" w14:paraId="64515D91" w14:textId="270F5040"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CC1A97" w14:textId="2632AC7B" w:rsidR="00540D7E" w:rsidRDefault="00540D7E" w:rsidP="00540D7E">
            <w:pPr>
              <w:pStyle w:val="BodyText"/>
              <w:jc w:val="center"/>
            </w:pPr>
            <w:r>
              <w:t>Betty Zhu</w:t>
            </w:r>
          </w:p>
        </w:tc>
        <w:tc>
          <w:tcPr>
            <w:tcW w:w="992" w:type="dxa"/>
          </w:tcPr>
          <w:p w14:paraId="3524EAD3" w14:textId="75ED2347" w:rsidR="00540D7E" w:rsidRDefault="00540D7E" w:rsidP="00540D7E">
            <w:pPr>
              <w:pStyle w:val="BodyText"/>
              <w:jc w:val="center"/>
              <w:cnfStyle w:val="000000100000" w:firstRow="0" w:lastRow="0" w:firstColumn="0" w:lastColumn="0" w:oddVBand="0" w:evenVBand="0" w:oddHBand="1" w:evenHBand="0" w:firstRowFirstColumn="0" w:firstRowLastColumn="0" w:lastRowFirstColumn="0" w:lastRowLastColumn="0"/>
            </w:pPr>
            <w:r>
              <w:t>v0.1</w:t>
            </w:r>
          </w:p>
        </w:tc>
        <w:tc>
          <w:tcPr>
            <w:tcW w:w="6162" w:type="dxa"/>
          </w:tcPr>
          <w:p w14:paraId="11866020" w14:textId="786E5FC0" w:rsidR="00540D7E" w:rsidRDefault="00540D7E" w:rsidP="00540D7E">
            <w:pPr>
              <w:pStyle w:val="BodyText"/>
              <w:jc w:val="left"/>
              <w:cnfStyle w:val="000000100000" w:firstRow="0" w:lastRow="0" w:firstColumn="0" w:lastColumn="0" w:oddVBand="0" w:evenVBand="0" w:oddHBand="1" w:evenHBand="0" w:firstRowFirstColumn="0" w:firstRowLastColumn="0" w:lastRowFirstColumn="0" w:lastRowLastColumn="0"/>
            </w:pPr>
            <w:r>
              <w:t>Initial Commit</w:t>
            </w:r>
            <w:r w:rsidR="00CE16E3">
              <w:t xml:space="preserve"> - Draft</w:t>
            </w:r>
          </w:p>
        </w:tc>
      </w:tr>
      <w:tr w:rsidR="00540D7E" w14:paraId="584021CB" w14:textId="1172DFE9" w:rsidTr="00540D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7F775E" w14:textId="79886D7F" w:rsidR="00540D7E" w:rsidRDefault="003C5D54" w:rsidP="00540D7E">
            <w:pPr>
              <w:pStyle w:val="BodyText"/>
              <w:jc w:val="center"/>
            </w:pPr>
            <w:ins w:id="4" w:author="Ramsay, Daniel (Edinburgh)" w:date="2024-06-17T12:22:00Z">
              <w:r>
                <w:t>Daniel Ramsay</w:t>
              </w:r>
            </w:ins>
          </w:p>
        </w:tc>
        <w:tc>
          <w:tcPr>
            <w:tcW w:w="992" w:type="dxa"/>
          </w:tcPr>
          <w:p w14:paraId="55131602" w14:textId="0227BA69" w:rsidR="00540D7E" w:rsidRDefault="003C5D54" w:rsidP="00540D7E">
            <w:pPr>
              <w:pStyle w:val="BodyText"/>
              <w:jc w:val="center"/>
              <w:cnfStyle w:val="000000010000" w:firstRow="0" w:lastRow="0" w:firstColumn="0" w:lastColumn="0" w:oddVBand="0" w:evenVBand="0" w:oddHBand="0" w:evenHBand="1" w:firstRowFirstColumn="0" w:firstRowLastColumn="0" w:lastRowFirstColumn="0" w:lastRowLastColumn="0"/>
            </w:pPr>
            <w:ins w:id="5" w:author="Ramsay, Daniel (Edinburgh)" w:date="2024-06-17T12:22:00Z">
              <w:r>
                <w:t>v0.2</w:t>
              </w:r>
            </w:ins>
          </w:p>
        </w:tc>
        <w:tc>
          <w:tcPr>
            <w:tcW w:w="6162" w:type="dxa"/>
          </w:tcPr>
          <w:p w14:paraId="7F04A8FC" w14:textId="79377D72" w:rsidR="00540D7E" w:rsidRDefault="003C5D54" w:rsidP="00540D7E">
            <w:pPr>
              <w:pStyle w:val="BodyText"/>
              <w:jc w:val="left"/>
              <w:cnfStyle w:val="000000010000" w:firstRow="0" w:lastRow="0" w:firstColumn="0" w:lastColumn="0" w:oddVBand="0" w:evenVBand="0" w:oddHBand="0" w:evenHBand="1" w:firstRowFirstColumn="0" w:firstRowLastColumn="0" w:lastRowFirstColumn="0" w:lastRowLastColumn="0"/>
            </w:pPr>
            <w:ins w:id="6" w:author="Ramsay, Daniel (Edinburgh)" w:date="2024-06-17T12:23:00Z">
              <w:r>
                <w:t>Grammar and changes to questions</w:t>
              </w:r>
            </w:ins>
          </w:p>
        </w:tc>
      </w:tr>
      <w:tr w:rsidR="00540D7E" w14:paraId="217AA2EF" w14:textId="0A015E72"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5D4522" w14:textId="3531B3F2" w:rsidR="00540D7E" w:rsidRDefault="0006483C" w:rsidP="00540D7E">
            <w:pPr>
              <w:pStyle w:val="BodyText"/>
              <w:jc w:val="center"/>
            </w:pPr>
            <w:ins w:id="7" w:author="Betty Zhu" w:date="2024-07-17T10:46:00Z">
              <w:r>
                <w:t>Betty Zhu</w:t>
              </w:r>
            </w:ins>
          </w:p>
        </w:tc>
        <w:tc>
          <w:tcPr>
            <w:tcW w:w="992" w:type="dxa"/>
          </w:tcPr>
          <w:p w14:paraId="283201C5" w14:textId="71F75DC8" w:rsidR="00540D7E" w:rsidRDefault="0006483C" w:rsidP="00540D7E">
            <w:pPr>
              <w:pStyle w:val="BodyText"/>
              <w:jc w:val="center"/>
              <w:cnfStyle w:val="000000100000" w:firstRow="0" w:lastRow="0" w:firstColumn="0" w:lastColumn="0" w:oddVBand="0" w:evenVBand="0" w:oddHBand="1" w:evenHBand="0" w:firstRowFirstColumn="0" w:firstRowLastColumn="0" w:lastRowFirstColumn="0" w:lastRowLastColumn="0"/>
            </w:pPr>
            <w:ins w:id="8" w:author="Betty Zhu" w:date="2024-07-17T10:46:00Z">
              <w:r>
                <w:t>V0.3</w:t>
              </w:r>
            </w:ins>
          </w:p>
        </w:tc>
        <w:tc>
          <w:tcPr>
            <w:tcW w:w="6162" w:type="dxa"/>
          </w:tcPr>
          <w:p w14:paraId="7190F182" w14:textId="769C2407" w:rsidR="00540D7E" w:rsidRDefault="0006483C" w:rsidP="00540D7E">
            <w:pPr>
              <w:pStyle w:val="BodyText"/>
              <w:jc w:val="left"/>
              <w:cnfStyle w:val="000000100000" w:firstRow="0" w:lastRow="0" w:firstColumn="0" w:lastColumn="0" w:oddVBand="0" w:evenVBand="0" w:oddHBand="1" w:evenHBand="0" w:firstRowFirstColumn="0" w:firstRowLastColumn="0" w:lastRowFirstColumn="0" w:lastRowLastColumn="0"/>
            </w:pPr>
            <w:ins w:id="9" w:author="Betty Zhu" w:date="2024-07-17T10:46:00Z">
              <w:r>
                <w:t>Address review comments</w:t>
              </w:r>
            </w:ins>
            <w:ins w:id="10" w:author="Betty Zhu" w:date="2024-07-17T11:19:00Z">
              <w:r w:rsidR="001A2A1B">
                <w:t xml:space="preserve">; Added more technical questions </w:t>
              </w:r>
            </w:ins>
          </w:p>
        </w:tc>
      </w:tr>
      <w:tr w:rsidR="00513743" w14:paraId="6C07E94A" w14:textId="77777777" w:rsidTr="00540D7E">
        <w:trPr>
          <w:cnfStyle w:val="000000010000" w:firstRow="0" w:lastRow="0" w:firstColumn="0" w:lastColumn="0" w:oddVBand="0" w:evenVBand="0" w:oddHBand="0" w:evenHBand="1" w:firstRowFirstColumn="0" w:firstRowLastColumn="0" w:lastRowFirstColumn="0" w:lastRowLastColumn="0"/>
          <w:ins w:id="11" w:author="Betty Zhu" w:date="2024-07-24T11:20:00Z"/>
        </w:trPr>
        <w:tc>
          <w:tcPr>
            <w:cnfStyle w:val="001000000000" w:firstRow="0" w:lastRow="0" w:firstColumn="1" w:lastColumn="0" w:oddVBand="0" w:evenVBand="0" w:oddHBand="0" w:evenHBand="0" w:firstRowFirstColumn="0" w:firstRowLastColumn="0" w:lastRowFirstColumn="0" w:lastRowLastColumn="0"/>
            <w:tcW w:w="1271" w:type="dxa"/>
          </w:tcPr>
          <w:p w14:paraId="01B6ED2E" w14:textId="1B0D188F" w:rsidR="00513743" w:rsidRDefault="00513743" w:rsidP="00513743">
            <w:pPr>
              <w:pStyle w:val="BodyText"/>
              <w:jc w:val="center"/>
              <w:rPr>
                <w:ins w:id="12" w:author="Betty Zhu" w:date="2024-07-24T11:20:00Z"/>
              </w:rPr>
            </w:pPr>
            <w:ins w:id="13" w:author="Betty Zhu" w:date="2024-07-24T11:20:00Z">
              <w:r>
                <w:t>Betty Zhu</w:t>
              </w:r>
            </w:ins>
          </w:p>
        </w:tc>
        <w:tc>
          <w:tcPr>
            <w:tcW w:w="992" w:type="dxa"/>
          </w:tcPr>
          <w:p w14:paraId="61B5A5B9" w14:textId="33E1B2F4" w:rsidR="00513743" w:rsidRDefault="00513743" w:rsidP="00513743">
            <w:pPr>
              <w:pStyle w:val="BodyText"/>
              <w:jc w:val="center"/>
              <w:cnfStyle w:val="000000010000" w:firstRow="0" w:lastRow="0" w:firstColumn="0" w:lastColumn="0" w:oddVBand="0" w:evenVBand="0" w:oddHBand="0" w:evenHBand="1" w:firstRowFirstColumn="0" w:firstRowLastColumn="0" w:lastRowFirstColumn="0" w:lastRowLastColumn="0"/>
              <w:rPr>
                <w:ins w:id="14" w:author="Betty Zhu" w:date="2024-07-24T11:20:00Z"/>
              </w:rPr>
            </w:pPr>
            <w:ins w:id="15" w:author="Betty Zhu" w:date="2024-07-24T11:20:00Z">
              <w:r>
                <w:t>V0.</w:t>
              </w:r>
            </w:ins>
            <w:ins w:id="16" w:author="Betty Zhu" w:date="2024-07-24T11:21:00Z">
              <w:r>
                <w:t>4</w:t>
              </w:r>
            </w:ins>
          </w:p>
        </w:tc>
        <w:tc>
          <w:tcPr>
            <w:tcW w:w="6162" w:type="dxa"/>
          </w:tcPr>
          <w:p w14:paraId="10A383E7" w14:textId="4C2BFAEB" w:rsidR="00513743" w:rsidRDefault="00513743" w:rsidP="00513743">
            <w:pPr>
              <w:pStyle w:val="BodyText"/>
              <w:jc w:val="left"/>
              <w:cnfStyle w:val="000000010000" w:firstRow="0" w:lastRow="0" w:firstColumn="0" w:lastColumn="0" w:oddVBand="0" w:evenVBand="0" w:oddHBand="0" w:evenHBand="1" w:firstRowFirstColumn="0" w:firstRowLastColumn="0" w:lastRowFirstColumn="0" w:lastRowLastColumn="0"/>
              <w:rPr>
                <w:ins w:id="17" w:author="Betty Zhu" w:date="2024-07-24T11:20:00Z"/>
              </w:rPr>
              <w:pPrChange w:id="18" w:author="Betty Zhu" w:date="2024-07-24T11:21:00Z">
                <w:pPr>
                  <w:pStyle w:val="BodyText"/>
                  <w:cnfStyle w:val="000000010000" w:firstRow="0" w:lastRow="0" w:firstColumn="0" w:lastColumn="0" w:oddVBand="0" w:evenVBand="0" w:oddHBand="0" w:evenHBand="1" w:firstRowFirstColumn="0" w:firstRowLastColumn="0" w:lastRowFirstColumn="0" w:lastRowLastColumn="0"/>
                </w:pPr>
              </w:pPrChange>
            </w:pPr>
            <w:ins w:id="19" w:author="Betty Zhu" w:date="2024-07-24T11:21:00Z">
              <w:r>
                <w:t>Address additional review comments</w:t>
              </w:r>
            </w:ins>
          </w:p>
        </w:tc>
      </w:tr>
    </w:tbl>
    <w:p w14:paraId="01ED3ADA" w14:textId="77777777" w:rsidR="005912E6" w:rsidRPr="005912E6" w:rsidRDefault="005912E6" w:rsidP="005912E6">
      <w:pPr>
        <w:pStyle w:val="BodyText"/>
      </w:pPr>
    </w:p>
    <w:p w14:paraId="031F8E93" w14:textId="5115564D" w:rsidR="008B6A9C" w:rsidRDefault="008B6A9C" w:rsidP="008B6A9C">
      <w:pPr>
        <w:pStyle w:val="BodyText"/>
        <w:tabs>
          <w:tab w:val="left" w:pos="3200"/>
        </w:tabs>
      </w:pPr>
      <w:r>
        <w:tab/>
      </w:r>
    </w:p>
    <w:p w14:paraId="409E8284" w14:textId="364DC1DB" w:rsidR="009C0A27" w:rsidRPr="009C0A27" w:rsidRDefault="008B6A9C" w:rsidP="009C0A27">
      <w:r>
        <w:br w:type="page"/>
      </w:r>
    </w:p>
    <w:p w14:paraId="620F5C4E" w14:textId="77777777" w:rsidR="009C0A27" w:rsidRDefault="009C0A27">
      <w:pPr>
        <w:rPr>
          <w:b/>
          <w:bCs/>
        </w:rPr>
      </w:pPr>
      <w:r>
        <w:rPr>
          <w:b/>
          <w:bCs/>
        </w:rPr>
        <w:lastRenderedPageBreak/>
        <w:t>About us</w:t>
      </w:r>
    </w:p>
    <w:p w14:paraId="7649FB96" w14:textId="12391811" w:rsidR="00B52536" w:rsidRDefault="00B402BB">
      <w:r w:rsidRPr="00B402BB">
        <w:t>Generative AI (</w:t>
      </w:r>
      <w:proofErr w:type="spellStart"/>
      <w:ins w:id="20" w:author="Betty Zhu" w:date="2024-07-17T10:47:00Z">
        <w:r w:rsidR="007A7EAB">
          <w:t>G</w:t>
        </w:r>
      </w:ins>
      <w:ins w:id="21" w:author="Ramsay, Daniel (Edinburgh)" w:date="2024-06-17T11:24:00Z">
        <w:del w:id="22" w:author="Betty Zhu" w:date="2024-07-17T10:47:00Z">
          <w:r w:rsidR="00180F9B" w:rsidDel="007A7EAB">
            <w:delText>g</w:delText>
          </w:r>
        </w:del>
      </w:ins>
      <w:del w:id="23" w:author="Ramsay, Daniel (Edinburgh)" w:date="2024-06-17T11:24:00Z">
        <w:r w:rsidRPr="00B402BB" w:rsidDel="00180F9B">
          <w:delText>G</w:delText>
        </w:r>
      </w:del>
      <w:r w:rsidRPr="00B402BB">
        <w:t>enAI</w:t>
      </w:r>
      <w:proofErr w:type="spellEnd"/>
      <w:r w:rsidRPr="00B402BB">
        <w:t xml:space="preserve">) refers to a category of </w:t>
      </w:r>
      <w:del w:id="24" w:author="Ramsay, Daniel (Edinburgh)" w:date="2024-06-17T11:18:00Z">
        <w:r w:rsidRPr="00B402BB" w:rsidDel="00180F9B">
          <w:delText>artifitial</w:delText>
        </w:r>
      </w:del>
      <w:ins w:id="25" w:author="Ramsay, Daniel (Edinburgh)" w:date="2024-06-17T11:18:00Z">
        <w:r w:rsidR="00180F9B" w:rsidRPr="00B402BB">
          <w:t>artificial</w:t>
        </w:r>
      </w:ins>
      <w:r w:rsidRPr="00B402BB">
        <w:t xml:space="preserve"> intelligence models designed to create new content, such as text, images, audio and more, by learning patterns from existing data. </w:t>
      </w:r>
      <w:r w:rsidR="00FE00B3">
        <w:t xml:space="preserve">The most famous subset of </w:t>
      </w:r>
      <w:proofErr w:type="spellStart"/>
      <w:r w:rsidR="00FE00B3">
        <w:t>GenAI</w:t>
      </w:r>
      <w:proofErr w:type="spellEnd"/>
      <w:r w:rsidR="00FE00B3">
        <w:t xml:space="preserve"> </w:t>
      </w:r>
      <w:del w:id="26" w:author="Ramsay, Daniel (Edinburgh)" w:date="2024-06-17T11:22:00Z">
        <w:r w:rsidR="00FE00B3" w:rsidDel="00180F9B">
          <w:delText xml:space="preserve">is </w:delText>
        </w:r>
      </w:del>
      <w:ins w:id="27" w:author="Ramsay, Daniel (Edinburgh)" w:date="2024-06-17T11:22:00Z">
        <w:r w:rsidR="00180F9B">
          <w:t xml:space="preserve">are </w:t>
        </w:r>
      </w:ins>
      <w:r w:rsidR="00FE00B3">
        <w:t xml:space="preserve">Large Language Models (LLMs). </w:t>
      </w:r>
      <w:ins w:id="28" w:author="Betty Zhu" w:date="2024-07-24T11:21:00Z">
        <w:r w:rsidR="00513743" w:rsidRPr="00513743">
          <w:rPr>
            <w:rPrChange w:id="29" w:author="Betty Zhu" w:date="2024-07-24T11:22:00Z">
              <w:rPr>
                <w:rFonts w:ascii="Segoe UI" w:hAnsi="Segoe UI" w:cs="Segoe UI"/>
                <w:color w:val="1F2328"/>
                <w:sz w:val="21"/>
                <w:szCs w:val="21"/>
                <w:shd w:val="clear" w:color="auto" w:fill="FFFFFF"/>
              </w:rPr>
            </w:rPrChange>
          </w:rPr>
          <w:t>These models leverage deep learning techniques to generate human-like outputs, revolutionizing creative processes and augmenting human capabilities across various industries</w:t>
        </w:r>
      </w:ins>
      <w:del w:id="30" w:author="Betty Zhu" w:date="2024-07-24T11:21:00Z">
        <w:r w:rsidDel="00513743">
          <w:delText xml:space="preserve">These models </w:delText>
        </w:r>
        <w:r w:rsidR="00B52536" w:rsidDel="00513743">
          <w:delText>leverage deep learning techniques to generate human-like outputs</w:delText>
        </w:r>
        <w:r w:rsidR="00CF76E9" w:rsidDel="00513743">
          <w:delText xml:space="preserve"> based on natural language processing</w:delText>
        </w:r>
      </w:del>
      <w:ins w:id="31" w:author="Ramsay, Daniel (Edinburgh)" w:date="2024-06-17T11:23:00Z">
        <w:del w:id="32" w:author="Betty Zhu" w:date="2024-07-24T11:21:00Z">
          <w:r w:rsidR="00180F9B" w:rsidDel="00513743">
            <w:delText xml:space="preserve"> </w:delText>
          </w:r>
        </w:del>
      </w:ins>
      <w:del w:id="33" w:author="Betty Zhu" w:date="2024-07-24T11:21:00Z">
        <w:r w:rsidR="00CF76E9" w:rsidDel="00513743">
          <w:delText>(NLP)</w:delText>
        </w:r>
        <w:r w:rsidR="00B52536" w:rsidDel="00513743">
          <w:delText>, revolutionizing creative processes and augment</w:delText>
        </w:r>
      </w:del>
      <w:ins w:id="34" w:author="Ramsay, Daniel (Edinburgh)" w:date="2024-06-17T11:23:00Z">
        <w:del w:id="35" w:author="Betty Zhu" w:date="2024-07-24T11:21:00Z">
          <w:r w:rsidR="00180F9B" w:rsidDel="00513743">
            <w:delText>ing</w:delText>
          </w:r>
        </w:del>
      </w:ins>
      <w:del w:id="36" w:author="Betty Zhu" w:date="2024-07-24T11:21:00Z">
        <w:r w:rsidR="00B52536" w:rsidDel="00513743">
          <w:delText xml:space="preserve"> human capabilities across various industries</w:delText>
        </w:r>
      </w:del>
      <w:r w:rsidR="00B52536">
        <w:t xml:space="preserve">. </w:t>
      </w:r>
    </w:p>
    <w:p w14:paraId="02F3D14A" w14:textId="5F284631" w:rsidR="00387EAE" w:rsidRDefault="00513743">
      <w:ins w:id="37" w:author="Betty Zhu" w:date="2024-07-24T11:22:00Z">
        <w:r w:rsidRPr="00513743">
          <w:rPr>
            <w:rPrChange w:id="38" w:author="Betty Zhu" w:date="2024-07-24T11:22:00Z">
              <w:rPr>
                <w:rFonts w:ascii="Segoe UI" w:hAnsi="Segoe UI" w:cs="Segoe UI"/>
                <w:color w:val="1F2328"/>
                <w:sz w:val="21"/>
                <w:szCs w:val="21"/>
                <w:shd w:val="clear" w:color="auto" w:fill="FFFFFF"/>
              </w:rPr>
            </w:rPrChange>
          </w:rPr>
          <w:t xml:space="preserve">By forming </w:t>
        </w:r>
        <w:proofErr w:type="spellStart"/>
        <w:r w:rsidRPr="00513743">
          <w:rPr>
            <w:rPrChange w:id="39" w:author="Betty Zhu" w:date="2024-07-24T11:22:00Z">
              <w:rPr>
                <w:rFonts w:ascii="Segoe UI" w:hAnsi="Segoe UI" w:cs="Segoe UI"/>
                <w:color w:val="1F2328"/>
                <w:sz w:val="21"/>
                <w:szCs w:val="21"/>
                <w:shd w:val="clear" w:color="auto" w:fill="FFFFFF"/>
              </w:rPr>
            </w:rPrChange>
          </w:rPr>
          <w:t>IFoA</w:t>
        </w:r>
        <w:proofErr w:type="spellEnd"/>
        <w:r w:rsidRPr="00513743">
          <w:rPr>
            <w:rPrChange w:id="40" w:author="Betty Zhu" w:date="2024-07-24T11:22:00Z">
              <w:rPr>
                <w:rFonts w:ascii="Segoe UI" w:hAnsi="Segoe UI" w:cs="Segoe UI"/>
                <w:color w:val="1F2328"/>
                <w:sz w:val="21"/>
                <w:szCs w:val="21"/>
                <w:shd w:val="clear" w:color="auto" w:fill="FFFFFF"/>
              </w:rPr>
            </w:rPrChange>
          </w:rPr>
          <w:t xml:space="preserve"> </w:t>
        </w:r>
        <w:proofErr w:type="spellStart"/>
        <w:r w:rsidRPr="00513743">
          <w:rPr>
            <w:rPrChange w:id="41" w:author="Betty Zhu" w:date="2024-07-24T11:22:00Z">
              <w:rPr>
                <w:rFonts w:ascii="Segoe UI" w:hAnsi="Segoe UI" w:cs="Segoe UI"/>
                <w:color w:val="1F2328"/>
                <w:sz w:val="21"/>
                <w:szCs w:val="21"/>
                <w:shd w:val="clear" w:color="auto" w:fill="FFFFFF"/>
              </w:rPr>
            </w:rPrChange>
          </w:rPr>
          <w:t>GenAI</w:t>
        </w:r>
        <w:proofErr w:type="spellEnd"/>
        <w:r w:rsidRPr="00513743">
          <w:rPr>
            <w:rPrChange w:id="42" w:author="Betty Zhu" w:date="2024-07-24T11:22:00Z">
              <w:rPr>
                <w:rFonts w:ascii="Segoe UI" w:hAnsi="Segoe UI" w:cs="Segoe UI"/>
                <w:color w:val="1F2328"/>
                <w:sz w:val="21"/>
                <w:szCs w:val="21"/>
                <w:shd w:val="clear" w:color="auto" w:fill="FFFFFF"/>
              </w:rPr>
            </w:rPrChange>
          </w:rPr>
          <w:t xml:space="preserve"> working party, we aim to harness the potential of these technologies in a structured and strategic manner and to educate members about the latest developments in </w:t>
        </w:r>
        <w:proofErr w:type="spellStart"/>
        <w:r w:rsidRPr="00513743">
          <w:rPr>
            <w:rPrChange w:id="43" w:author="Betty Zhu" w:date="2024-07-24T11:22:00Z">
              <w:rPr>
                <w:rFonts w:ascii="Segoe UI" w:hAnsi="Segoe UI" w:cs="Segoe UI"/>
                <w:color w:val="1F2328"/>
                <w:sz w:val="21"/>
                <w:szCs w:val="21"/>
                <w:shd w:val="clear" w:color="auto" w:fill="FFFFFF"/>
              </w:rPr>
            </w:rPrChange>
          </w:rPr>
          <w:t>GenAI</w:t>
        </w:r>
        <w:proofErr w:type="spellEnd"/>
        <w:r w:rsidRPr="00513743">
          <w:rPr>
            <w:rPrChange w:id="44" w:author="Betty Zhu" w:date="2024-07-24T11:22:00Z">
              <w:rPr>
                <w:rFonts w:ascii="Segoe UI" w:hAnsi="Segoe UI" w:cs="Segoe UI"/>
                <w:color w:val="1F2328"/>
                <w:sz w:val="21"/>
                <w:szCs w:val="21"/>
                <w:shd w:val="clear" w:color="auto" w:fill="FFFFFF"/>
              </w:rPr>
            </w:rPrChange>
          </w:rPr>
          <w:t xml:space="preserve"> and its applications across the various practice areas of the </w:t>
        </w:r>
        <w:proofErr w:type="spellStart"/>
        <w:r w:rsidRPr="00513743">
          <w:rPr>
            <w:rPrChange w:id="45" w:author="Betty Zhu" w:date="2024-07-24T11:22:00Z">
              <w:rPr>
                <w:rFonts w:ascii="Segoe UI" w:hAnsi="Segoe UI" w:cs="Segoe UI"/>
                <w:color w:val="1F2328"/>
                <w:sz w:val="21"/>
                <w:szCs w:val="21"/>
                <w:shd w:val="clear" w:color="auto" w:fill="FFFFFF"/>
              </w:rPr>
            </w:rPrChange>
          </w:rPr>
          <w:t>IFoA</w:t>
        </w:r>
      </w:ins>
      <w:proofErr w:type="spellEnd"/>
      <w:del w:id="46" w:author="Betty Zhu" w:date="2024-07-24T11:22:00Z">
        <w:r w:rsidR="00B52536" w:rsidDel="00513743">
          <w:delText xml:space="preserve">The formation of the IFoA GenAI working party aims to harness the potential of these technologies in a structured and strategic manner. </w:delText>
        </w:r>
        <w:r w:rsidR="00B33194" w:rsidDel="00513743">
          <w:delText xml:space="preserve">We aim to educate members about the latest developments in GenAI and its applications in </w:delText>
        </w:r>
        <w:r w:rsidR="00387EAE" w:rsidDel="00513743">
          <w:delText>the IFoA members practice areas</w:delText>
        </w:r>
      </w:del>
      <w:r w:rsidR="00B33194">
        <w:t xml:space="preserve">. </w:t>
      </w:r>
      <w:ins w:id="47" w:author="Betty Zhu" w:date="2024-07-24T11:22:00Z">
        <w:r w:rsidRPr="00513743">
          <w:rPr>
            <w:rPrChange w:id="48" w:author="Betty Zhu" w:date="2024-07-24T11:22:00Z">
              <w:rPr>
                <w:rFonts w:ascii="Segoe UI" w:hAnsi="Segoe UI" w:cs="Segoe UI"/>
                <w:color w:val="1F2328"/>
                <w:sz w:val="21"/>
                <w:szCs w:val="21"/>
                <w:shd w:val="clear" w:color="auto" w:fill="FFFFFF"/>
              </w:rPr>
            </w:rPrChange>
          </w:rPr>
          <w:t xml:space="preserve">We are also dedicated to exploring, researching, and developing </w:t>
        </w:r>
        <w:proofErr w:type="spellStart"/>
        <w:r w:rsidRPr="00513743">
          <w:rPr>
            <w:rPrChange w:id="49" w:author="Betty Zhu" w:date="2024-07-24T11:22:00Z">
              <w:rPr>
                <w:rFonts w:ascii="Segoe UI" w:hAnsi="Segoe UI" w:cs="Segoe UI"/>
                <w:color w:val="1F2328"/>
                <w:sz w:val="21"/>
                <w:szCs w:val="21"/>
                <w:shd w:val="clear" w:color="auto" w:fill="FFFFFF"/>
              </w:rPr>
            </w:rPrChange>
          </w:rPr>
          <w:t>GenAI</w:t>
        </w:r>
        <w:proofErr w:type="spellEnd"/>
        <w:r w:rsidRPr="00513743">
          <w:rPr>
            <w:rPrChange w:id="50" w:author="Betty Zhu" w:date="2024-07-24T11:22:00Z">
              <w:rPr>
                <w:rFonts w:ascii="Segoe UI" w:hAnsi="Segoe UI" w:cs="Segoe UI"/>
                <w:color w:val="1F2328"/>
                <w:sz w:val="21"/>
                <w:szCs w:val="21"/>
                <w:shd w:val="clear" w:color="auto" w:fill="FFFFFF"/>
              </w:rPr>
            </w:rPrChange>
          </w:rPr>
          <w:t xml:space="preserve"> solutions to drive innovation in the actuarial and insurance sector</w:t>
        </w:r>
      </w:ins>
      <w:del w:id="51" w:author="Betty Zhu" w:date="2024-07-24T11:22:00Z">
        <w:r w:rsidR="00B33194" w:rsidDel="00513743">
          <w:delText xml:space="preserve">We </w:delText>
        </w:r>
      </w:del>
      <w:ins w:id="52" w:author="Ramsay, Daniel (Edinburgh)" w:date="2024-06-17T11:24:00Z">
        <w:del w:id="53" w:author="Betty Zhu" w:date="2024-07-24T11:22:00Z">
          <w:r w:rsidR="00180F9B" w:rsidDel="00513743">
            <w:delText xml:space="preserve">are </w:delText>
          </w:r>
        </w:del>
      </w:ins>
      <w:del w:id="54" w:author="Betty Zhu" w:date="2024-07-24T11:22:00Z">
        <w:r w:rsidR="00B33194" w:rsidDel="00513743">
          <w:delText>also</w:delText>
        </w:r>
        <w:r w:rsidR="00B52536" w:rsidDel="00513743">
          <w:delText xml:space="preserve"> dedicat</w:delText>
        </w:r>
        <w:r w:rsidR="00B33194" w:rsidDel="00513743">
          <w:delText>e</w:delText>
        </w:r>
      </w:del>
      <w:ins w:id="55" w:author="Ramsay, Daniel (Edinburgh)" w:date="2024-06-17T11:24:00Z">
        <w:del w:id="56" w:author="Betty Zhu" w:date="2024-07-24T11:22:00Z">
          <w:r w:rsidR="00180F9B" w:rsidDel="00513743">
            <w:delText>d</w:delText>
          </w:r>
        </w:del>
      </w:ins>
      <w:del w:id="57" w:author="Betty Zhu" w:date="2024-07-24T11:22:00Z">
        <w:r w:rsidR="00B52536" w:rsidDel="00513743">
          <w:delText xml:space="preserve"> to exploring, researching, and developing </w:delText>
        </w:r>
      </w:del>
      <w:ins w:id="58" w:author="Ramsay, Daniel (Edinburgh)" w:date="2024-06-17T11:25:00Z">
        <w:del w:id="59" w:author="Betty Zhu" w:date="2024-07-24T11:22:00Z">
          <w:r w:rsidR="00180F9B" w:rsidDel="00513743">
            <w:delText>G</w:delText>
          </w:r>
        </w:del>
      </w:ins>
      <w:del w:id="60" w:author="Betty Zhu" w:date="2024-07-24T11:22:00Z">
        <w:r w:rsidR="00B52536" w:rsidDel="00513743">
          <w:delText>GenAI solutions to drive innovation in this domain</w:delText>
        </w:r>
      </w:del>
      <w:r w:rsidR="00B52536">
        <w:t xml:space="preserve">. </w:t>
      </w:r>
      <w:ins w:id="61" w:author="Betty Zhu" w:date="2024-07-24T11:23:00Z">
        <w:r w:rsidRPr="00513743">
          <w:rPr>
            <w:rPrChange w:id="62" w:author="Betty Zhu" w:date="2024-07-24T11:23:00Z">
              <w:rPr>
                <w:rFonts w:ascii="Segoe UI" w:hAnsi="Segoe UI" w:cs="Segoe UI"/>
                <w:color w:val="1F2328"/>
                <w:sz w:val="21"/>
                <w:szCs w:val="21"/>
                <w:shd w:val="clear" w:color="auto" w:fill="FFFFFF"/>
              </w:rPr>
            </w:rPrChange>
          </w:rPr>
          <w:t>This will include but not be limited to enhancing predictive analytics, offering better customer services, automating complex processing tasks, and ultimately helping to improve the organization’s business decision-making processes and profitability via increased sophistication of analytics and operational efficiencies.</w:t>
        </w:r>
      </w:ins>
      <w:del w:id="63" w:author="Betty Zhu" w:date="2024-07-24T11:23:00Z">
        <w:r w:rsidR="00B52536" w:rsidDel="00513743">
          <w:delText xml:space="preserve">By leveraging these advanced models and techniques, we hope to </w:delText>
        </w:r>
        <w:r w:rsidR="00B33194" w:rsidDel="00513743">
          <w:delText>encourage innovations and</w:delText>
        </w:r>
        <w:r w:rsidR="00B52536" w:rsidDel="00513743">
          <w:delText xml:space="preserve"> revolutionize actuarial practices, including but not limited to enhancing predictive analytics, offering better customer services, and automating complex processing tasks, and ultimately</w:delText>
        </w:r>
        <w:r w:rsidR="00B33194" w:rsidDel="00513743">
          <w:delText xml:space="preserve"> helping to improve the organization’s business decision</w:delText>
        </w:r>
      </w:del>
      <w:ins w:id="64" w:author="Ramsay, Daniel (Edinburgh)" w:date="2024-06-17T11:28:00Z">
        <w:del w:id="65" w:author="Betty Zhu" w:date="2024-07-24T11:23:00Z">
          <w:r w:rsidR="00180F9B" w:rsidDel="00513743">
            <w:delText>-</w:delText>
          </w:r>
        </w:del>
      </w:ins>
      <w:del w:id="66" w:author="Betty Zhu" w:date="2024-07-24T11:23:00Z">
        <w:r w:rsidR="00B33194" w:rsidDel="00513743">
          <w:delText xml:space="preserve"> making process</w:delText>
        </w:r>
      </w:del>
      <w:ins w:id="67" w:author="Ramsay, Daniel (Edinburgh)" w:date="2024-06-17T11:28:00Z">
        <w:del w:id="68" w:author="Betty Zhu" w:date="2024-07-24T11:23:00Z">
          <w:r w:rsidR="00180F9B" w:rsidDel="00513743">
            <w:delText>es</w:delText>
          </w:r>
        </w:del>
      </w:ins>
      <w:del w:id="69" w:author="Betty Zhu" w:date="2024-07-24T11:23:00Z">
        <w:r w:rsidR="00B33194" w:rsidDel="00513743">
          <w:delText xml:space="preserve"> and profitability</w:delText>
        </w:r>
        <w:r w:rsidR="00B52536" w:rsidDel="00513743">
          <w:delText xml:space="preserve"> </w:delText>
        </w:r>
        <w:r w:rsidR="00B33194" w:rsidDel="00513743">
          <w:delText xml:space="preserve">via increased analytics sophistication </w:delText>
        </w:r>
      </w:del>
      <w:ins w:id="70" w:author="Ramsay, Daniel (Edinburgh)" w:date="2024-06-17T11:29:00Z">
        <w:del w:id="71" w:author="Betty Zhu" w:date="2024-07-24T11:23:00Z">
          <w:r w:rsidR="00901201" w:rsidDel="00513743">
            <w:delText xml:space="preserve">of analytics </w:delText>
          </w:r>
        </w:del>
      </w:ins>
      <w:del w:id="72" w:author="Betty Zhu" w:date="2024-07-24T11:23:00Z">
        <w:r w:rsidR="00B33194" w:rsidDel="00513743">
          <w:delText xml:space="preserve">and operational efficiencies. </w:delText>
        </w:r>
      </w:del>
    </w:p>
    <w:p w14:paraId="11A5B778" w14:textId="77777777" w:rsidR="00A129A0" w:rsidRDefault="00387EAE">
      <w:pPr>
        <w:rPr>
          <w:b/>
          <w:bCs/>
        </w:rPr>
      </w:pPr>
      <w:r>
        <w:rPr>
          <w:b/>
          <w:bCs/>
        </w:rPr>
        <w:t>About t</w:t>
      </w:r>
      <w:r w:rsidRPr="00387EAE">
        <w:rPr>
          <w:b/>
          <w:bCs/>
        </w:rPr>
        <w:t>his survey</w:t>
      </w:r>
    </w:p>
    <w:p w14:paraId="36E166A0" w14:textId="1A466FBF" w:rsidR="00AB5AD9" w:rsidRPr="00513743" w:rsidDel="00513743" w:rsidRDefault="00513743">
      <w:pPr>
        <w:rPr>
          <w:del w:id="73" w:author="Betty Zhu" w:date="2024-07-24T11:23:00Z"/>
          <w:rPrChange w:id="74" w:author="Betty Zhu" w:date="2024-07-24T11:23:00Z">
            <w:rPr>
              <w:del w:id="75" w:author="Betty Zhu" w:date="2024-07-24T11:23:00Z"/>
              <w:rFonts w:ascii="Segoe UI" w:hAnsi="Segoe UI" w:cs="Segoe UI"/>
              <w:color w:val="1F2328"/>
              <w:sz w:val="21"/>
              <w:szCs w:val="21"/>
              <w:shd w:val="clear" w:color="auto" w:fill="FFFFFF"/>
            </w:rPr>
          </w:rPrChange>
        </w:rPr>
      </w:pPr>
      <w:ins w:id="76" w:author="Betty Zhu" w:date="2024-07-24T11:23:00Z">
        <w:r w:rsidRPr="00513743">
          <w:rPr>
            <w:rPrChange w:id="77" w:author="Betty Zhu" w:date="2024-07-24T11:23:00Z">
              <w:rPr>
                <w:rFonts w:ascii="Segoe UI" w:hAnsi="Segoe UI" w:cs="Segoe UI"/>
                <w:color w:val="1F2328"/>
                <w:sz w:val="21"/>
                <w:szCs w:val="21"/>
                <w:shd w:val="clear" w:color="auto" w:fill="FFFFFF"/>
              </w:rPr>
            </w:rPrChange>
          </w:rPr>
          <w:t xml:space="preserve">Throughout this survey, we seek to understand how </w:t>
        </w:r>
        <w:proofErr w:type="spellStart"/>
        <w:r w:rsidRPr="00513743">
          <w:rPr>
            <w:rPrChange w:id="78" w:author="Betty Zhu" w:date="2024-07-24T11:23:00Z">
              <w:rPr>
                <w:rFonts w:ascii="Segoe UI" w:hAnsi="Segoe UI" w:cs="Segoe UI"/>
                <w:color w:val="1F2328"/>
                <w:sz w:val="21"/>
                <w:szCs w:val="21"/>
                <w:shd w:val="clear" w:color="auto" w:fill="FFFFFF"/>
              </w:rPr>
            </w:rPrChange>
          </w:rPr>
          <w:t>GenAI</w:t>
        </w:r>
        <w:proofErr w:type="spellEnd"/>
        <w:r w:rsidRPr="00513743">
          <w:rPr>
            <w:rPrChange w:id="79" w:author="Betty Zhu" w:date="2024-07-24T11:23:00Z">
              <w:rPr>
                <w:rFonts w:ascii="Segoe UI" w:hAnsi="Segoe UI" w:cs="Segoe UI"/>
                <w:color w:val="1F2328"/>
                <w:sz w:val="21"/>
                <w:szCs w:val="21"/>
                <w:shd w:val="clear" w:color="auto" w:fill="FFFFFF"/>
              </w:rPr>
            </w:rPrChange>
          </w:rPr>
          <w:t xml:space="preserve"> is being utilized by </w:t>
        </w:r>
        <w:proofErr w:type="spellStart"/>
        <w:r w:rsidRPr="00513743">
          <w:rPr>
            <w:rPrChange w:id="80" w:author="Betty Zhu" w:date="2024-07-24T11:23:00Z">
              <w:rPr>
                <w:rFonts w:ascii="Segoe UI" w:hAnsi="Segoe UI" w:cs="Segoe UI"/>
                <w:color w:val="1F2328"/>
                <w:sz w:val="21"/>
                <w:szCs w:val="21"/>
                <w:shd w:val="clear" w:color="auto" w:fill="FFFFFF"/>
              </w:rPr>
            </w:rPrChange>
          </w:rPr>
          <w:t>IFoA</w:t>
        </w:r>
        <w:proofErr w:type="spellEnd"/>
        <w:r w:rsidRPr="00513743">
          <w:rPr>
            <w:rPrChange w:id="81" w:author="Betty Zhu" w:date="2024-07-24T11:23:00Z">
              <w:rPr>
                <w:rFonts w:ascii="Segoe UI" w:hAnsi="Segoe UI" w:cs="Segoe UI"/>
                <w:color w:val="1F2328"/>
                <w:sz w:val="21"/>
                <w:szCs w:val="21"/>
                <w:shd w:val="clear" w:color="auto" w:fill="FFFFFF"/>
              </w:rPr>
            </w:rPrChange>
          </w:rPr>
          <w:t xml:space="preserve"> members in their respective domains. Additionally, we aim to understand what our members want to see and learn so we can prioritize our research initiatives effectively. By participating, you will help in shaping the future focus of our work, ensuring that we address the most relevant and impactful topics.</w:t>
        </w:r>
      </w:ins>
      <w:del w:id="82" w:author="Betty Zhu" w:date="2024-07-24T11:23:00Z">
        <w:r w:rsidR="00AB5AD9" w:rsidDel="00513743">
          <w:delText xml:space="preserve">Through this survey, we seek to comprehend how GenAI is being utilized by IFoA members in their respective domains. Additionally, we aim to understand what our members want to see and learn so we can prioritize our research initiatives effectively. By participating, you will help shape the future focus of our work, ensuring that we address the most relevant and impactful topics. </w:delText>
        </w:r>
      </w:del>
    </w:p>
    <w:p w14:paraId="4191FCE2" w14:textId="77777777" w:rsidR="00513743" w:rsidRDefault="00513743">
      <w:pPr>
        <w:rPr>
          <w:ins w:id="83" w:author="Betty Zhu" w:date="2024-07-24T11:23:00Z"/>
        </w:rPr>
      </w:pPr>
    </w:p>
    <w:p w14:paraId="77AE06CE" w14:textId="77777777" w:rsidR="003E7F5E" w:rsidRDefault="00AB5AD9">
      <w:r>
        <w:t>We will analyse the survey result</w:t>
      </w:r>
      <w:r w:rsidR="003E7F5E">
        <w:t xml:space="preserve">s and provide feedback to the members, keeping you informed about the directions and developments driven by your input. </w:t>
      </w:r>
    </w:p>
    <w:p w14:paraId="1098B28E" w14:textId="1E35633E" w:rsidR="009C0A27" w:rsidRPr="00AB5AD9" w:rsidRDefault="003E7F5E">
      <w:r>
        <w:t xml:space="preserve">As a token of appreciation, </w:t>
      </w:r>
      <w:del w:id="84" w:author="Betty Zhu" w:date="2024-07-17T10:48:00Z">
        <w:r w:rsidDel="00A171A7">
          <w:delText xml:space="preserve">we will randomly select two participants to receive a </w:delText>
        </w:r>
        <w:r w:rsidR="002E7259" w:rsidDel="00A171A7">
          <w:delText>£50 Amazon gift card</w:delText>
        </w:r>
      </w:del>
      <w:ins w:id="85" w:author="Betty Zhu" w:date="2024-07-17T10:48:00Z">
        <w:r w:rsidR="00A171A7">
          <w:t xml:space="preserve">you will </w:t>
        </w:r>
      </w:ins>
      <w:ins w:id="86" w:author="Betty Zhu" w:date="2024-07-17T10:51:00Z">
        <w:r w:rsidR="00A171A7">
          <w:t>have early access to the results before they are available to the general public</w:t>
        </w:r>
      </w:ins>
      <w:r w:rsidR="002E7259">
        <w:t xml:space="preserve">. Your participation is valuable and will significantly contribute to our collective progress. </w:t>
      </w:r>
      <w:r w:rsidR="009C0A27" w:rsidRPr="00387EAE">
        <w:rPr>
          <w:b/>
          <w:bCs/>
        </w:rPr>
        <w:br w:type="page"/>
      </w:r>
    </w:p>
    <w:p w14:paraId="1F55A0C3" w14:textId="53928038" w:rsidR="002E5F4B" w:rsidRPr="002E5F4B" w:rsidRDefault="009C0A27" w:rsidP="008B6A9C">
      <w:pPr>
        <w:pStyle w:val="BodyText"/>
        <w:tabs>
          <w:tab w:val="left" w:pos="3200"/>
        </w:tabs>
        <w:rPr>
          <w:b/>
          <w:bCs/>
        </w:rPr>
      </w:pPr>
      <w:r>
        <w:rPr>
          <w:b/>
          <w:bCs/>
        </w:rPr>
        <w:lastRenderedPageBreak/>
        <w:t xml:space="preserve">Section 1 </w:t>
      </w:r>
      <w:r w:rsidR="002E5F4B" w:rsidRPr="002E5F4B">
        <w:rPr>
          <w:b/>
          <w:bCs/>
        </w:rPr>
        <w:t>– Tell us a little more about yourself.</w:t>
      </w:r>
    </w:p>
    <w:p w14:paraId="53581345" w14:textId="768F399C" w:rsidR="008B6A9C" w:rsidRDefault="008B6A9C" w:rsidP="008B6A9C">
      <w:pPr>
        <w:pStyle w:val="BodyText"/>
        <w:tabs>
          <w:tab w:val="left" w:pos="3200"/>
        </w:tabs>
      </w:pPr>
      <w:r>
        <w:t xml:space="preserve">Q1. What is your current job responsibility? </w:t>
      </w:r>
      <w:r w:rsidR="00630AC4" w:rsidRPr="00B21EA0">
        <w:rPr>
          <w:highlight w:val="yellow"/>
        </w:rPr>
        <w:t>[single choice allowed]</w:t>
      </w:r>
    </w:p>
    <w:p w14:paraId="262AAA8D" w14:textId="77777777" w:rsidR="008B6A9C" w:rsidRDefault="008B6A9C" w:rsidP="008B6A9C">
      <w:pPr>
        <w:pStyle w:val="BodyText"/>
        <w:numPr>
          <w:ilvl w:val="0"/>
          <w:numId w:val="26"/>
        </w:numPr>
        <w:tabs>
          <w:tab w:val="left" w:pos="3200"/>
        </w:tabs>
      </w:pPr>
      <w:r>
        <w:t>Underwriting</w:t>
      </w:r>
    </w:p>
    <w:p w14:paraId="124A9C98" w14:textId="6B0EFF71" w:rsidR="008B6A9C" w:rsidRDefault="008B6A9C" w:rsidP="008B6A9C">
      <w:pPr>
        <w:pStyle w:val="BodyText"/>
        <w:numPr>
          <w:ilvl w:val="0"/>
          <w:numId w:val="26"/>
        </w:numPr>
        <w:tabs>
          <w:tab w:val="left" w:pos="3200"/>
        </w:tabs>
      </w:pPr>
      <w:r>
        <w:t>Claims</w:t>
      </w:r>
    </w:p>
    <w:p w14:paraId="1B7BB90D" w14:textId="77777777" w:rsidR="008B6A9C" w:rsidRDefault="008B6A9C" w:rsidP="008B6A9C">
      <w:pPr>
        <w:pStyle w:val="BodyText"/>
        <w:numPr>
          <w:ilvl w:val="0"/>
          <w:numId w:val="26"/>
        </w:numPr>
        <w:tabs>
          <w:tab w:val="left" w:pos="3200"/>
        </w:tabs>
      </w:pPr>
      <w:r>
        <w:t>Pricing</w:t>
      </w:r>
    </w:p>
    <w:p w14:paraId="43F96144" w14:textId="5D5733FA" w:rsidR="005B3313" w:rsidRDefault="008B6A9C" w:rsidP="008B6A9C">
      <w:pPr>
        <w:pStyle w:val="BodyText"/>
        <w:numPr>
          <w:ilvl w:val="0"/>
          <w:numId w:val="26"/>
        </w:numPr>
        <w:tabs>
          <w:tab w:val="left" w:pos="3200"/>
        </w:tabs>
      </w:pPr>
      <w:r>
        <w:t>Reserving</w:t>
      </w:r>
    </w:p>
    <w:p w14:paraId="2C9352BF" w14:textId="11D0330B" w:rsidR="008B6A9C" w:rsidRDefault="008B6A9C" w:rsidP="008B6A9C">
      <w:pPr>
        <w:pStyle w:val="BodyText"/>
        <w:numPr>
          <w:ilvl w:val="0"/>
          <w:numId w:val="26"/>
        </w:numPr>
        <w:tabs>
          <w:tab w:val="left" w:pos="3200"/>
        </w:tabs>
        <w:rPr>
          <w:ins w:id="87" w:author="Betty Zhu" w:date="2024-07-24T11:34:00Z"/>
        </w:rPr>
      </w:pPr>
      <w:r>
        <w:t>Capital</w:t>
      </w:r>
    </w:p>
    <w:p w14:paraId="07A5BB23" w14:textId="1B3973BF" w:rsidR="00AE6E87" w:rsidRDefault="00AE6E87" w:rsidP="008B6A9C">
      <w:pPr>
        <w:pStyle w:val="BodyText"/>
        <w:numPr>
          <w:ilvl w:val="0"/>
          <w:numId w:val="26"/>
        </w:numPr>
        <w:tabs>
          <w:tab w:val="left" w:pos="3200"/>
        </w:tabs>
      </w:pPr>
      <w:ins w:id="88" w:author="Betty Zhu" w:date="2024-07-24T11:34:00Z">
        <w:r>
          <w:t>Advanced Analytics/R&amp;D</w:t>
        </w:r>
      </w:ins>
    </w:p>
    <w:p w14:paraId="516ABF74" w14:textId="778FFEF0" w:rsidR="008B6A9C" w:rsidRDefault="008B6A9C" w:rsidP="008B6A9C">
      <w:pPr>
        <w:pStyle w:val="BodyText"/>
        <w:numPr>
          <w:ilvl w:val="0"/>
          <w:numId w:val="26"/>
        </w:numPr>
        <w:tabs>
          <w:tab w:val="left" w:pos="3200"/>
        </w:tabs>
      </w:pPr>
      <w:r>
        <w:t>Finance/Reporting</w:t>
      </w:r>
    </w:p>
    <w:p w14:paraId="6E5DF6F1" w14:textId="064CE958" w:rsidR="008B6A9C" w:rsidRDefault="008B6A9C" w:rsidP="008B6A9C">
      <w:pPr>
        <w:pStyle w:val="BodyText"/>
        <w:numPr>
          <w:ilvl w:val="0"/>
          <w:numId w:val="26"/>
        </w:numPr>
        <w:tabs>
          <w:tab w:val="left" w:pos="3200"/>
        </w:tabs>
      </w:pPr>
      <w:r>
        <w:t>Others</w:t>
      </w:r>
    </w:p>
    <w:p w14:paraId="6FCDC408" w14:textId="77777777" w:rsidR="008B6A9C" w:rsidRDefault="008B6A9C" w:rsidP="008B6A9C">
      <w:pPr>
        <w:pStyle w:val="BodyText"/>
        <w:tabs>
          <w:tab w:val="left" w:pos="3200"/>
        </w:tabs>
      </w:pPr>
    </w:p>
    <w:p w14:paraId="76680D70" w14:textId="3A7862C9" w:rsidR="008B6A9C" w:rsidRDefault="008B6A9C" w:rsidP="008B6A9C">
      <w:pPr>
        <w:pStyle w:val="BodyText"/>
        <w:tabs>
          <w:tab w:val="left" w:pos="3200"/>
        </w:tabs>
      </w:pPr>
      <w:r>
        <w:t>Q2. What is your firm’s size?</w:t>
      </w:r>
      <w:r w:rsidR="002E5F4B">
        <w:t xml:space="preserve"> </w:t>
      </w:r>
      <w:r w:rsidR="00630AC4">
        <w:t>[single choice allowed]</w:t>
      </w:r>
    </w:p>
    <w:p w14:paraId="5EB8505C" w14:textId="2224E0B6" w:rsidR="008B6A9C" w:rsidRPr="002E5F4B" w:rsidRDefault="002E5F4B" w:rsidP="002E5F4B">
      <w:pPr>
        <w:pStyle w:val="BodyText"/>
        <w:numPr>
          <w:ilvl w:val="0"/>
          <w:numId w:val="28"/>
        </w:numPr>
        <w:tabs>
          <w:tab w:val="left" w:pos="3200"/>
        </w:tabs>
      </w:pPr>
      <w:r w:rsidRPr="002E5F4B">
        <w:t>1-10 employees</w:t>
      </w:r>
    </w:p>
    <w:p w14:paraId="7A9B9F3F" w14:textId="1CC73C4C" w:rsidR="002E5F4B" w:rsidRPr="002E5F4B" w:rsidDel="00513743" w:rsidRDefault="002E5F4B" w:rsidP="002E5F4B">
      <w:pPr>
        <w:pStyle w:val="BodyText"/>
        <w:numPr>
          <w:ilvl w:val="0"/>
          <w:numId w:val="28"/>
        </w:numPr>
        <w:tabs>
          <w:tab w:val="left" w:pos="3200"/>
        </w:tabs>
        <w:rPr>
          <w:del w:id="89" w:author="Betty Zhu" w:date="2024-07-24T11:24:00Z"/>
        </w:rPr>
      </w:pPr>
      <w:r w:rsidRPr="002E5F4B">
        <w:t>11-</w:t>
      </w:r>
      <w:del w:id="90" w:author="Betty Zhu" w:date="2024-07-24T11:24:00Z">
        <w:r w:rsidRPr="002E5F4B" w:rsidDel="00513743">
          <w:delText xml:space="preserve">50 </w:delText>
        </w:r>
      </w:del>
      <w:ins w:id="91" w:author="Betty Zhu" w:date="2024-07-24T11:24:00Z">
        <w:r w:rsidR="00513743">
          <w:t>100</w:t>
        </w:r>
        <w:r w:rsidR="00513743" w:rsidRPr="002E5F4B">
          <w:t xml:space="preserve"> </w:t>
        </w:r>
      </w:ins>
      <w:r w:rsidRPr="002E5F4B">
        <w:t>employees</w:t>
      </w:r>
    </w:p>
    <w:p w14:paraId="46681518" w14:textId="1BA1BB59" w:rsidR="002E5F4B" w:rsidRPr="002E5F4B" w:rsidDel="00513743" w:rsidRDefault="002E5F4B" w:rsidP="00513743">
      <w:pPr>
        <w:pStyle w:val="BodyText"/>
        <w:numPr>
          <w:ilvl w:val="0"/>
          <w:numId w:val="28"/>
        </w:numPr>
        <w:tabs>
          <w:tab w:val="left" w:pos="3200"/>
        </w:tabs>
        <w:rPr>
          <w:del w:id="92" w:author="Betty Zhu" w:date="2024-07-24T11:24:00Z"/>
        </w:rPr>
        <w:pPrChange w:id="93" w:author="Betty Zhu" w:date="2024-07-24T11:24:00Z">
          <w:pPr>
            <w:pStyle w:val="BodyText"/>
            <w:numPr>
              <w:numId w:val="28"/>
            </w:numPr>
            <w:tabs>
              <w:tab w:val="left" w:pos="3200"/>
            </w:tabs>
            <w:ind w:left="720" w:hanging="360"/>
          </w:pPr>
        </w:pPrChange>
      </w:pPr>
      <w:del w:id="94" w:author="Betty Zhu" w:date="2024-07-24T11:24:00Z">
        <w:r w:rsidRPr="002E5F4B" w:rsidDel="00513743">
          <w:delText>51-200 employees</w:delText>
        </w:r>
      </w:del>
    </w:p>
    <w:p w14:paraId="556F60EF" w14:textId="07EAA748" w:rsidR="002E5F4B" w:rsidRPr="002E5F4B" w:rsidRDefault="002E5F4B" w:rsidP="00513743">
      <w:pPr>
        <w:pStyle w:val="BodyText"/>
        <w:numPr>
          <w:ilvl w:val="0"/>
          <w:numId w:val="28"/>
        </w:numPr>
        <w:tabs>
          <w:tab w:val="left" w:pos="3200"/>
        </w:tabs>
      </w:pPr>
      <w:del w:id="95" w:author="Betty Zhu" w:date="2024-07-24T11:24:00Z">
        <w:r w:rsidRPr="002E5F4B" w:rsidDel="00513743">
          <w:delText xml:space="preserve">201-500 </w:delText>
        </w:r>
        <w:commentRangeStart w:id="96"/>
        <w:commentRangeStart w:id="97"/>
        <w:r w:rsidRPr="002E5F4B" w:rsidDel="00513743">
          <w:delText>employees</w:delText>
        </w:r>
        <w:commentRangeEnd w:id="96"/>
        <w:r w:rsidR="007C23DB" w:rsidDel="00513743">
          <w:rPr>
            <w:rStyle w:val="CommentReference"/>
          </w:rPr>
          <w:commentReference w:id="96"/>
        </w:r>
        <w:commentRangeEnd w:id="97"/>
        <w:r w:rsidR="00F2500D" w:rsidDel="00513743">
          <w:rPr>
            <w:rStyle w:val="CommentReference"/>
          </w:rPr>
          <w:commentReference w:id="97"/>
        </w:r>
      </w:del>
    </w:p>
    <w:p w14:paraId="60FC5134" w14:textId="6614AC85" w:rsidR="002E5F4B" w:rsidRPr="002E5F4B" w:rsidRDefault="00513743" w:rsidP="002E5F4B">
      <w:pPr>
        <w:pStyle w:val="BodyText"/>
        <w:numPr>
          <w:ilvl w:val="0"/>
          <w:numId w:val="28"/>
        </w:numPr>
        <w:tabs>
          <w:tab w:val="left" w:pos="3200"/>
        </w:tabs>
      </w:pPr>
      <w:ins w:id="98" w:author="Betty Zhu" w:date="2024-07-24T11:24:00Z">
        <w:r>
          <w:t>1</w:t>
        </w:r>
      </w:ins>
      <w:del w:id="99" w:author="Betty Zhu" w:date="2024-07-24T11:24:00Z">
        <w:r w:rsidR="002E5F4B" w:rsidRPr="002E5F4B" w:rsidDel="00513743">
          <w:delText>5</w:delText>
        </w:r>
      </w:del>
      <w:r w:rsidR="002E5F4B" w:rsidRPr="002E5F4B">
        <w:t>01-1000 employees</w:t>
      </w:r>
    </w:p>
    <w:p w14:paraId="0350A715" w14:textId="7EA43223" w:rsidR="002E5F4B" w:rsidRPr="002E5F4B" w:rsidRDefault="002E5F4B" w:rsidP="002E5F4B">
      <w:pPr>
        <w:pStyle w:val="BodyText"/>
        <w:numPr>
          <w:ilvl w:val="0"/>
          <w:numId w:val="28"/>
        </w:numPr>
        <w:tabs>
          <w:tab w:val="left" w:pos="3200"/>
        </w:tabs>
      </w:pPr>
      <w:r w:rsidRPr="002E5F4B">
        <w:t>1001-5000 employees</w:t>
      </w:r>
    </w:p>
    <w:p w14:paraId="3A96DD3B" w14:textId="778B2A54" w:rsidR="002E5F4B" w:rsidRPr="002E5F4B" w:rsidRDefault="002E5F4B" w:rsidP="002E5F4B">
      <w:pPr>
        <w:pStyle w:val="BodyText"/>
        <w:numPr>
          <w:ilvl w:val="0"/>
          <w:numId w:val="28"/>
        </w:numPr>
        <w:tabs>
          <w:tab w:val="left" w:pos="3200"/>
        </w:tabs>
      </w:pPr>
      <w:r w:rsidRPr="002E5F4B">
        <w:t>5001-10,000 employees</w:t>
      </w:r>
    </w:p>
    <w:p w14:paraId="5C132FCF" w14:textId="4EAF49F1" w:rsidR="002E5F4B" w:rsidRDefault="002E5F4B" w:rsidP="002E5F4B">
      <w:pPr>
        <w:pStyle w:val="BodyText"/>
        <w:numPr>
          <w:ilvl w:val="0"/>
          <w:numId w:val="28"/>
        </w:numPr>
        <w:tabs>
          <w:tab w:val="left" w:pos="3200"/>
        </w:tabs>
      </w:pPr>
      <w:r w:rsidRPr="002E5F4B">
        <w:t>10,001+ employees</w:t>
      </w:r>
    </w:p>
    <w:p w14:paraId="6B5B0014" w14:textId="77777777" w:rsidR="002E5F4B" w:rsidRDefault="002E5F4B" w:rsidP="002E5F4B">
      <w:pPr>
        <w:pStyle w:val="BodyText"/>
        <w:tabs>
          <w:tab w:val="left" w:pos="3200"/>
        </w:tabs>
      </w:pPr>
    </w:p>
    <w:p w14:paraId="49696E45" w14:textId="230DF41A" w:rsidR="002E5F4B" w:rsidRDefault="002E5F4B" w:rsidP="002E5F4B">
      <w:pPr>
        <w:pStyle w:val="BodyText"/>
        <w:tabs>
          <w:tab w:val="left" w:pos="3200"/>
        </w:tabs>
      </w:pPr>
      <w:r>
        <w:t xml:space="preserve">Q3. Which field are you currently working in? </w:t>
      </w:r>
      <w:r w:rsidR="00630AC4" w:rsidRPr="00B21EA0">
        <w:rPr>
          <w:highlight w:val="yellow"/>
        </w:rPr>
        <w:t>[single choice allowed]</w:t>
      </w:r>
    </w:p>
    <w:p w14:paraId="585F449D" w14:textId="1671104C" w:rsidR="002E5F4B" w:rsidRDefault="002E5F4B" w:rsidP="002E5F4B">
      <w:pPr>
        <w:pStyle w:val="BodyText"/>
        <w:numPr>
          <w:ilvl w:val="0"/>
          <w:numId w:val="30"/>
        </w:numPr>
        <w:tabs>
          <w:tab w:val="left" w:pos="3200"/>
        </w:tabs>
      </w:pPr>
      <w:r>
        <w:t xml:space="preserve">Life </w:t>
      </w:r>
    </w:p>
    <w:p w14:paraId="124C17B8" w14:textId="2E94F4B1" w:rsidR="002E5F4B" w:rsidRDefault="002E5F4B" w:rsidP="002E5F4B">
      <w:pPr>
        <w:pStyle w:val="BodyText"/>
        <w:numPr>
          <w:ilvl w:val="0"/>
          <w:numId w:val="30"/>
        </w:numPr>
        <w:tabs>
          <w:tab w:val="left" w:pos="3200"/>
        </w:tabs>
      </w:pPr>
      <w:del w:id="100" w:author="Betty Zhu" w:date="2024-07-17T10:53:00Z">
        <w:r w:rsidDel="00A171A7">
          <w:delText>P</w:delText>
        </w:r>
        <w:r w:rsidR="00FD1140" w:rsidDel="00A171A7">
          <w:delText xml:space="preserve">roperty </w:delText>
        </w:r>
        <w:r w:rsidDel="00A171A7">
          <w:delText>&amp;</w:delText>
        </w:r>
        <w:r w:rsidR="00FD1140" w:rsidDel="00A171A7">
          <w:delText xml:space="preserve"> </w:delText>
        </w:r>
        <w:r w:rsidDel="00A171A7">
          <w:delText>C</w:delText>
        </w:r>
        <w:r w:rsidR="00FD1140" w:rsidDel="00A171A7">
          <w:delText>asualty (P&amp;C)</w:delText>
        </w:r>
      </w:del>
      <w:ins w:id="101" w:author="Betty Zhu" w:date="2024-07-17T10:53:00Z">
        <w:r w:rsidR="00A171A7">
          <w:t xml:space="preserve">General Insurance/Non-Life </w:t>
        </w:r>
      </w:ins>
    </w:p>
    <w:p w14:paraId="65BE8244" w14:textId="0A5C6A92" w:rsidR="002E5F4B" w:rsidRDefault="002E5F4B" w:rsidP="002E5F4B">
      <w:pPr>
        <w:pStyle w:val="BodyText"/>
        <w:numPr>
          <w:ilvl w:val="0"/>
          <w:numId w:val="30"/>
        </w:numPr>
        <w:tabs>
          <w:tab w:val="left" w:pos="3200"/>
        </w:tabs>
      </w:pPr>
      <w:r>
        <w:t>Pension</w:t>
      </w:r>
    </w:p>
    <w:p w14:paraId="4D07CB59" w14:textId="6E1EF777" w:rsidR="002E5F4B" w:rsidRDefault="002E5F4B" w:rsidP="002E5F4B">
      <w:pPr>
        <w:pStyle w:val="BodyText"/>
        <w:numPr>
          <w:ilvl w:val="0"/>
          <w:numId w:val="30"/>
        </w:numPr>
        <w:tabs>
          <w:tab w:val="left" w:pos="3200"/>
        </w:tabs>
      </w:pPr>
      <w:r>
        <w:t>Banking</w:t>
      </w:r>
    </w:p>
    <w:p w14:paraId="1971FEF5" w14:textId="5180A03E" w:rsidR="002E5F4B" w:rsidDel="00F2500D" w:rsidRDefault="002E5F4B" w:rsidP="002E5F4B">
      <w:pPr>
        <w:pStyle w:val="BodyText"/>
        <w:numPr>
          <w:ilvl w:val="0"/>
          <w:numId w:val="30"/>
        </w:numPr>
        <w:tabs>
          <w:tab w:val="left" w:pos="3200"/>
        </w:tabs>
        <w:rPr>
          <w:del w:id="102" w:author="Betty Zhu" w:date="2024-07-17T10:30:00Z"/>
        </w:rPr>
      </w:pPr>
      <w:commentRangeStart w:id="103"/>
      <w:commentRangeStart w:id="104"/>
      <w:del w:id="105" w:author="Betty Zhu" w:date="2024-07-17T10:30:00Z">
        <w:r w:rsidDel="00F2500D">
          <w:delText>Consulting</w:delText>
        </w:r>
      </w:del>
    </w:p>
    <w:p w14:paraId="363EA267" w14:textId="44624E09" w:rsidR="00FD1140" w:rsidDel="00F2500D" w:rsidRDefault="00FD1140" w:rsidP="002E5F4B">
      <w:pPr>
        <w:pStyle w:val="BodyText"/>
        <w:numPr>
          <w:ilvl w:val="0"/>
          <w:numId w:val="30"/>
        </w:numPr>
        <w:tabs>
          <w:tab w:val="left" w:pos="3200"/>
        </w:tabs>
        <w:rPr>
          <w:del w:id="106" w:author="Betty Zhu" w:date="2024-07-17T10:30:00Z"/>
        </w:rPr>
      </w:pPr>
      <w:del w:id="107" w:author="Betty Zhu" w:date="2024-07-17T10:30:00Z">
        <w:r w:rsidDel="00F2500D">
          <w:delText>InsurTech</w:delText>
        </w:r>
        <w:r w:rsidR="00B402BB" w:rsidDel="00F2500D">
          <w:delText>s</w:delText>
        </w:r>
        <w:commentRangeEnd w:id="103"/>
        <w:r w:rsidR="007C23DB" w:rsidDel="00F2500D">
          <w:rPr>
            <w:rStyle w:val="CommentReference"/>
          </w:rPr>
          <w:commentReference w:id="103"/>
        </w:r>
        <w:commentRangeEnd w:id="104"/>
        <w:r w:rsidR="00F2500D" w:rsidDel="00F2500D">
          <w:rPr>
            <w:rStyle w:val="CommentReference"/>
          </w:rPr>
          <w:commentReference w:id="104"/>
        </w:r>
      </w:del>
    </w:p>
    <w:p w14:paraId="435A77E7" w14:textId="1D64B692" w:rsidR="002E5F4B" w:rsidRDefault="002E5F4B" w:rsidP="002E5F4B">
      <w:pPr>
        <w:pStyle w:val="BodyText"/>
        <w:numPr>
          <w:ilvl w:val="0"/>
          <w:numId w:val="30"/>
        </w:numPr>
        <w:tabs>
          <w:tab w:val="left" w:pos="3200"/>
        </w:tabs>
      </w:pPr>
      <w:r>
        <w:t>Others</w:t>
      </w:r>
    </w:p>
    <w:p w14:paraId="48284F1E" w14:textId="77777777" w:rsidR="002E5F4B" w:rsidRDefault="002E5F4B" w:rsidP="002E5F4B">
      <w:pPr>
        <w:pStyle w:val="BodyText"/>
        <w:tabs>
          <w:tab w:val="left" w:pos="3200"/>
        </w:tabs>
      </w:pPr>
    </w:p>
    <w:p w14:paraId="5FFA9242" w14:textId="6C831D3F" w:rsidR="002E5F4B" w:rsidRDefault="002E5F4B" w:rsidP="002E5F4B">
      <w:pPr>
        <w:pStyle w:val="BodyText"/>
        <w:tabs>
          <w:tab w:val="left" w:pos="3200"/>
        </w:tabs>
      </w:pPr>
      <w:r>
        <w:t>Q4. What is your level of seniority in your current role?</w:t>
      </w:r>
      <w:r w:rsidRPr="002E5F4B">
        <w:t xml:space="preserve"> </w:t>
      </w:r>
      <w:r w:rsidR="00630AC4" w:rsidRPr="00B21EA0">
        <w:rPr>
          <w:highlight w:val="yellow"/>
        </w:rPr>
        <w:t>[single choice allowed]</w:t>
      </w:r>
    </w:p>
    <w:p w14:paraId="43415926" w14:textId="1E4CA058" w:rsidR="002E5F4B" w:rsidRDefault="008A7ABE" w:rsidP="002E5F4B">
      <w:pPr>
        <w:pStyle w:val="BodyText"/>
        <w:numPr>
          <w:ilvl w:val="0"/>
          <w:numId w:val="32"/>
        </w:numPr>
        <w:tabs>
          <w:tab w:val="left" w:pos="3200"/>
        </w:tabs>
      </w:pPr>
      <w:ins w:id="108" w:author="Betty Zhu" w:date="2024-07-17T10:38:00Z">
        <w:r>
          <w:t>Junior</w:t>
        </w:r>
      </w:ins>
      <w:commentRangeStart w:id="109"/>
      <w:commentRangeStart w:id="110"/>
      <w:del w:id="111" w:author="Betty Zhu" w:date="2024-07-17T10:38:00Z">
        <w:r w:rsidR="002E5F4B" w:rsidDel="008A7ABE">
          <w:delText>Entry</w:delText>
        </w:r>
      </w:del>
      <w:r w:rsidR="002E5F4B">
        <w:t>-level</w:t>
      </w:r>
      <w:commentRangeEnd w:id="109"/>
      <w:r w:rsidR="007C23DB">
        <w:rPr>
          <w:rStyle w:val="CommentReference"/>
        </w:rPr>
        <w:commentReference w:id="109"/>
      </w:r>
      <w:commentRangeEnd w:id="110"/>
      <w:r>
        <w:rPr>
          <w:rStyle w:val="CommentReference"/>
        </w:rPr>
        <w:commentReference w:id="110"/>
      </w:r>
      <w:ins w:id="112" w:author="Betty Zhu" w:date="2024-07-24T11:25:00Z">
        <w:r w:rsidR="00CB37E6">
          <w:t xml:space="preserve"> (1-3 years’ experience)</w:t>
        </w:r>
      </w:ins>
    </w:p>
    <w:p w14:paraId="436D8FF9" w14:textId="73768CD4" w:rsidR="002E5F4B" w:rsidRDefault="002E5F4B" w:rsidP="002E5F4B">
      <w:pPr>
        <w:pStyle w:val="BodyText"/>
        <w:numPr>
          <w:ilvl w:val="0"/>
          <w:numId w:val="32"/>
        </w:numPr>
        <w:tabs>
          <w:tab w:val="left" w:pos="3200"/>
        </w:tabs>
      </w:pPr>
      <w:r>
        <w:t>Mid-level</w:t>
      </w:r>
      <w:ins w:id="113" w:author="Betty Zhu" w:date="2024-07-24T11:25:00Z">
        <w:r w:rsidR="00CB37E6">
          <w:t xml:space="preserve"> (3-10 years’ experience)</w:t>
        </w:r>
      </w:ins>
    </w:p>
    <w:p w14:paraId="18B739D2" w14:textId="74A9C66F" w:rsidR="002E5F4B" w:rsidRDefault="002E5F4B" w:rsidP="002E5F4B">
      <w:pPr>
        <w:pStyle w:val="BodyText"/>
        <w:numPr>
          <w:ilvl w:val="0"/>
          <w:numId w:val="32"/>
        </w:numPr>
        <w:tabs>
          <w:tab w:val="left" w:pos="3200"/>
        </w:tabs>
      </w:pPr>
      <w:r>
        <w:t>Senior-level</w:t>
      </w:r>
      <w:ins w:id="114" w:author="Betty Zhu" w:date="2024-07-24T11:25:00Z">
        <w:r w:rsidR="00CB37E6">
          <w:t xml:space="preserve"> (10+ years’ experience)</w:t>
        </w:r>
      </w:ins>
    </w:p>
    <w:p w14:paraId="3E047E44" w14:textId="37D6AFFB" w:rsidR="002E5F4B" w:rsidRDefault="002E5F4B" w:rsidP="002E5F4B">
      <w:pPr>
        <w:pStyle w:val="BodyText"/>
        <w:numPr>
          <w:ilvl w:val="0"/>
          <w:numId w:val="32"/>
        </w:numPr>
        <w:tabs>
          <w:tab w:val="left" w:pos="3200"/>
        </w:tabs>
      </w:pPr>
      <w:r>
        <w:t>Executive/C-suite</w:t>
      </w:r>
    </w:p>
    <w:p w14:paraId="65DCE381" w14:textId="7A3B1B90" w:rsidR="002E5F4B" w:rsidRDefault="002E5F4B" w:rsidP="002E5F4B">
      <w:pPr>
        <w:pStyle w:val="BodyText"/>
        <w:numPr>
          <w:ilvl w:val="0"/>
          <w:numId w:val="32"/>
        </w:numPr>
        <w:tabs>
          <w:tab w:val="left" w:pos="3200"/>
        </w:tabs>
      </w:pPr>
      <w:r>
        <w:t>Other (please specify) _____________</w:t>
      </w:r>
    </w:p>
    <w:p w14:paraId="3CEBB3D1" w14:textId="77777777" w:rsidR="00B402BB" w:rsidRDefault="00B402BB" w:rsidP="00B402BB">
      <w:pPr>
        <w:pStyle w:val="BodyText"/>
        <w:tabs>
          <w:tab w:val="left" w:pos="3200"/>
        </w:tabs>
        <w:ind w:left="720"/>
      </w:pPr>
    </w:p>
    <w:p w14:paraId="56E32903" w14:textId="5718AF99" w:rsidR="002E5F4B" w:rsidRDefault="002E5F4B" w:rsidP="002E5F4B">
      <w:pPr>
        <w:pStyle w:val="BodyText"/>
        <w:tabs>
          <w:tab w:val="left" w:pos="3200"/>
        </w:tabs>
        <w:rPr>
          <w:b/>
          <w:bCs/>
        </w:rPr>
      </w:pPr>
      <w:r w:rsidRPr="009C0A27">
        <w:rPr>
          <w:b/>
          <w:bCs/>
        </w:rPr>
        <w:t>Section 2 – Now</w:t>
      </w:r>
      <w:r w:rsidR="009C0A27" w:rsidRPr="009C0A27">
        <w:rPr>
          <w:b/>
          <w:bCs/>
        </w:rPr>
        <w:t>,</w:t>
      </w:r>
      <w:r w:rsidRPr="009C0A27">
        <w:rPr>
          <w:b/>
          <w:bCs/>
        </w:rPr>
        <w:t xml:space="preserve"> we’d like to understand your </w:t>
      </w:r>
      <w:r w:rsidR="004F258E">
        <w:rPr>
          <w:b/>
          <w:bCs/>
        </w:rPr>
        <w:t>vi</w:t>
      </w:r>
      <w:r w:rsidR="00CA46C1">
        <w:rPr>
          <w:b/>
          <w:bCs/>
        </w:rPr>
        <w:t>sion</w:t>
      </w:r>
      <w:r w:rsidR="004F258E">
        <w:rPr>
          <w:b/>
          <w:bCs/>
        </w:rPr>
        <w:t xml:space="preserve"> and your familiarity </w:t>
      </w:r>
      <w:r w:rsidR="009C0A27" w:rsidRPr="009C0A27">
        <w:rPr>
          <w:b/>
          <w:bCs/>
        </w:rPr>
        <w:t xml:space="preserve">with </w:t>
      </w:r>
      <w:proofErr w:type="spellStart"/>
      <w:r w:rsidRPr="009C0A27">
        <w:rPr>
          <w:b/>
          <w:bCs/>
        </w:rPr>
        <w:t>GenAI</w:t>
      </w:r>
      <w:proofErr w:type="spellEnd"/>
      <w:r w:rsidRPr="009C0A27">
        <w:rPr>
          <w:b/>
          <w:bCs/>
        </w:rPr>
        <w:t xml:space="preserve">. </w:t>
      </w:r>
    </w:p>
    <w:p w14:paraId="107569C5" w14:textId="60A22A29" w:rsidR="009C0A27" w:rsidRDefault="009C0A27" w:rsidP="002E5F4B">
      <w:pPr>
        <w:pStyle w:val="BodyText"/>
        <w:tabs>
          <w:tab w:val="left" w:pos="3200"/>
        </w:tabs>
      </w:pPr>
      <w:r>
        <w:lastRenderedPageBreak/>
        <w:t xml:space="preserve">Q5. How would you rate your overall knowledge of </w:t>
      </w:r>
      <w:proofErr w:type="spellStart"/>
      <w:r>
        <w:t>GenAI</w:t>
      </w:r>
      <w:proofErr w:type="spellEnd"/>
      <w:r>
        <w:t xml:space="preserve">? </w:t>
      </w:r>
      <w:r w:rsidR="00630AC4" w:rsidRPr="00B21EA0">
        <w:rPr>
          <w:highlight w:val="yellow"/>
        </w:rPr>
        <w:t>[single choice allowed]</w:t>
      </w:r>
    </w:p>
    <w:p w14:paraId="2D21914F" w14:textId="5598041F" w:rsidR="009C0A27" w:rsidRDefault="009C0A27" w:rsidP="009C0A27">
      <w:pPr>
        <w:pStyle w:val="BodyText"/>
        <w:numPr>
          <w:ilvl w:val="0"/>
          <w:numId w:val="33"/>
        </w:numPr>
        <w:tabs>
          <w:tab w:val="left" w:pos="3200"/>
        </w:tabs>
      </w:pPr>
      <w:r>
        <w:t>No knowledge</w:t>
      </w:r>
    </w:p>
    <w:p w14:paraId="74054495" w14:textId="4D576CEC" w:rsidR="009C0A27" w:rsidRDefault="009C0A27" w:rsidP="009C0A27">
      <w:pPr>
        <w:pStyle w:val="BodyText"/>
        <w:numPr>
          <w:ilvl w:val="0"/>
          <w:numId w:val="33"/>
        </w:numPr>
        <w:tabs>
          <w:tab w:val="left" w:pos="3200"/>
        </w:tabs>
      </w:pPr>
      <w:r>
        <w:t>Basic understanding</w:t>
      </w:r>
    </w:p>
    <w:p w14:paraId="7DCBAD94" w14:textId="605FCD03" w:rsidR="009C0A27" w:rsidRDefault="009C0A27" w:rsidP="009C0A27">
      <w:pPr>
        <w:pStyle w:val="BodyText"/>
        <w:numPr>
          <w:ilvl w:val="0"/>
          <w:numId w:val="33"/>
        </w:numPr>
        <w:tabs>
          <w:tab w:val="left" w:pos="3200"/>
        </w:tabs>
      </w:pPr>
      <w:r>
        <w:t>Intermediate knowledge</w:t>
      </w:r>
    </w:p>
    <w:p w14:paraId="444AC5B0" w14:textId="0AEEDC9C" w:rsidR="009C0A27" w:rsidRDefault="009C0A27" w:rsidP="009C0A27">
      <w:pPr>
        <w:pStyle w:val="BodyText"/>
        <w:numPr>
          <w:ilvl w:val="0"/>
          <w:numId w:val="33"/>
        </w:numPr>
        <w:tabs>
          <w:tab w:val="left" w:pos="3200"/>
        </w:tabs>
      </w:pPr>
      <w:commentRangeStart w:id="115"/>
      <w:commentRangeStart w:id="116"/>
      <w:r>
        <w:t>Advanced</w:t>
      </w:r>
      <w:ins w:id="117" w:author="Betty Zhu" w:date="2024-07-17T10:38:00Z">
        <w:r w:rsidR="008A7ABE">
          <w:t>/Expert</w:t>
        </w:r>
      </w:ins>
      <w:r>
        <w:t xml:space="preserve"> knowledge</w:t>
      </w:r>
      <w:commentRangeEnd w:id="115"/>
      <w:r w:rsidR="007C23DB">
        <w:rPr>
          <w:rStyle w:val="CommentReference"/>
        </w:rPr>
        <w:commentReference w:id="115"/>
      </w:r>
      <w:commentRangeEnd w:id="116"/>
      <w:r w:rsidR="008A7ABE">
        <w:rPr>
          <w:rStyle w:val="CommentReference"/>
        </w:rPr>
        <w:commentReference w:id="116"/>
      </w:r>
    </w:p>
    <w:p w14:paraId="26EE9810" w14:textId="1ED727EC" w:rsidR="009C0A27" w:rsidDel="008A7ABE" w:rsidRDefault="009C0A27" w:rsidP="009C0A27">
      <w:pPr>
        <w:pStyle w:val="BodyText"/>
        <w:numPr>
          <w:ilvl w:val="0"/>
          <w:numId w:val="33"/>
        </w:numPr>
        <w:tabs>
          <w:tab w:val="left" w:pos="3200"/>
        </w:tabs>
        <w:rPr>
          <w:del w:id="118" w:author="Betty Zhu" w:date="2024-07-17T10:38:00Z"/>
        </w:rPr>
      </w:pPr>
      <w:del w:id="119" w:author="Betty Zhu" w:date="2024-07-17T10:38:00Z">
        <w:r w:rsidDel="008A7ABE">
          <w:delText xml:space="preserve">Expert </w:delText>
        </w:r>
      </w:del>
    </w:p>
    <w:p w14:paraId="50DDF879" w14:textId="77777777" w:rsidR="009C0A27" w:rsidRPr="00387EAE" w:rsidRDefault="009C0A27" w:rsidP="009C0A27">
      <w:pPr>
        <w:pStyle w:val="BodyText"/>
        <w:tabs>
          <w:tab w:val="left" w:pos="3200"/>
        </w:tabs>
        <w:rPr>
          <w:b/>
          <w:bCs/>
        </w:rPr>
      </w:pPr>
    </w:p>
    <w:p w14:paraId="16226791" w14:textId="134200EE" w:rsidR="00B33194" w:rsidRDefault="00B33194" w:rsidP="009C0A27">
      <w:pPr>
        <w:pStyle w:val="BodyText"/>
        <w:tabs>
          <w:tab w:val="left" w:pos="3200"/>
        </w:tabs>
        <w:rPr>
          <w:i/>
          <w:iCs/>
        </w:rPr>
      </w:pPr>
      <w:r w:rsidRPr="00387EAE">
        <w:rPr>
          <w:b/>
          <w:bCs/>
          <w:i/>
          <w:iCs/>
        </w:rPr>
        <w:t xml:space="preserve">Definition of </w:t>
      </w:r>
      <w:proofErr w:type="spellStart"/>
      <w:r w:rsidRPr="00387EAE">
        <w:rPr>
          <w:b/>
          <w:bCs/>
          <w:i/>
          <w:iCs/>
        </w:rPr>
        <w:t>GenAI</w:t>
      </w:r>
      <w:proofErr w:type="spellEnd"/>
      <w:r w:rsidRPr="00387EAE">
        <w:rPr>
          <w:b/>
          <w:bCs/>
          <w:i/>
          <w:iCs/>
        </w:rPr>
        <w:t xml:space="preserve"> application: </w:t>
      </w:r>
      <w:proofErr w:type="spellStart"/>
      <w:r w:rsidRPr="00387EAE">
        <w:rPr>
          <w:i/>
          <w:iCs/>
        </w:rPr>
        <w:t>GenAI</w:t>
      </w:r>
      <w:proofErr w:type="spellEnd"/>
      <w:r w:rsidRPr="00387EAE">
        <w:rPr>
          <w:i/>
          <w:iCs/>
        </w:rPr>
        <w:t xml:space="preserve"> applications are software solutions that leverage advanced</w:t>
      </w:r>
      <w:r w:rsidR="00387EAE">
        <w:rPr>
          <w:i/>
          <w:iCs/>
        </w:rPr>
        <w:t xml:space="preserve"> deep learning</w:t>
      </w:r>
      <w:r w:rsidRPr="00387EAE">
        <w:rPr>
          <w:i/>
          <w:iCs/>
        </w:rPr>
        <w:t xml:space="preserve"> models to produce contents that mimics human creativity and cognition. One famous example </w:t>
      </w:r>
      <w:r w:rsidR="00387EAE" w:rsidRPr="00387EAE">
        <w:rPr>
          <w:i/>
          <w:iCs/>
        </w:rPr>
        <w:t>is</w:t>
      </w:r>
      <w:r w:rsidRPr="00387EAE">
        <w:rPr>
          <w:i/>
          <w:iCs/>
        </w:rPr>
        <w:t xml:space="preserve"> ChatGPT, which is a conversational AI application based on </w:t>
      </w:r>
      <w:r w:rsidR="00FE00B3">
        <w:rPr>
          <w:i/>
          <w:iCs/>
        </w:rPr>
        <w:t xml:space="preserve">one of the </w:t>
      </w:r>
      <w:r w:rsidR="00387EAE" w:rsidRPr="00387EAE">
        <w:rPr>
          <w:i/>
          <w:iCs/>
        </w:rPr>
        <w:t xml:space="preserve">closed-form </w:t>
      </w:r>
      <w:r w:rsidR="00FE00B3">
        <w:rPr>
          <w:i/>
          <w:iCs/>
        </w:rPr>
        <w:t xml:space="preserve">LLMs, </w:t>
      </w:r>
      <w:r w:rsidR="00387EAE" w:rsidRPr="00387EAE">
        <w:rPr>
          <w:i/>
          <w:iCs/>
        </w:rPr>
        <w:t>Generative Pre-trained Transformer (GPT) model</w:t>
      </w:r>
      <w:r w:rsidR="00FE00B3">
        <w:rPr>
          <w:i/>
          <w:iCs/>
        </w:rPr>
        <w:t>s</w:t>
      </w:r>
      <w:r w:rsidR="00387EAE" w:rsidRPr="00387EAE">
        <w:rPr>
          <w:i/>
          <w:iCs/>
        </w:rPr>
        <w:t xml:space="preserve"> (</w:t>
      </w:r>
      <w:r w:rsidR="00FE00B3" w:rsidRPr="00387EAE">
        <w:rPr>
          <w:i/>
          <w:iCs/>
        </w:rPr>
        <w:t>e.g.,</w:t>
      </w:r>
      <w:r w:rsidR="00387EAE" w:rsidRPr="00387EAE">
        <w:rPr>
          <w:i/>
          <w:iCs/>
        </w:rPr>
        <w:t xml:space="preserve"> GPT-4) developed by OpenAI. </w:t>
      </w:r>
    </w:p>
    <w:p w14:paraId="7D14DE9A" w14:textId="77777777" w:rsidR="00387EAE" w:rsidRPr="00387EAE" w:rsidRDefault="00387EAE" w:rsidP="009C0A27">
      <w:pPr>
        <w:pStyle w:val="BodyText"/>
        <w:tabs>
          <w:tab w:val="left" w:pos="3200"/>
        </w:tabs>
        <w:rPr>
          <w:i/>
          <w:iCs/>
        </w:rPr>
      </w:pPr>
    </w:p>
    <w:p w14:paraId="78332691" w14:textId="42C94C82" w:rsidR="009C0A27" w:rsidRDefault="009C0A27" w:rsidP="009C0A27">
      <w:pPr>
        <w:pStyle w:val="BodyText"/>
        <w:tabs>
          <w:tab w:val="left" w:pos="3200"/>
        </w:tabs>
      </w:pPr>
      <w:r>
        <w:t xml:space="preserve">Q6. Which </w:t>
      </w:r>
      <w:proofErr w:type="spellStart"/>
      <w:r>
        <w:t>GenAI</w:t>
      </w:r>
      <w:proofErr w:type="spellEnd"/>
      <w:r>
        <w:t xml:space="preserve"> </w:t>
      </w:r>
      <w:r w:rsidR="00B33194">
        <w:t xml:space="preserve">application </w:t>
      </w:r>
      <w:r>
        <w:t xml:space="preserve">do you use </w:t>
      </w:r>
      <w:r w:rsidR="002030C2">
        <w:t>most frequently</w:t>
      </w:r>
      <w:r>
        <w:t xml:space="preserve">? </w:t>
      </w:r>
      <w:r w:rsidR="002030C2">
        <w:t xml:space="preserve">Please rank them by frequency of use (if you’ve never used a particular tool, please exclude it from your ranking). </w:t>
      </w:r>
      <w:r>
        <w:t xml:space="preserve"> </w:t>
      </w:r>
      <w:r w:rsidR="002030C2" w:rsidRPr="00B21EA0">
        <w:rPr>
          <w:highlight w:val="yellow"/>
        </w:rPr>
        <w:t>[ranking]</w:t>
      </w:r>
    </w:p>
    <w:p w14:paraId="7CD8D420" w14:textId="442F3849" w:rsidR="002030C2" w:rsidRDefault="00387EAE" w:rsidP="002030C2">
      <w:pPr>
        <w:pStyle w:val="BodyText"/>
        <w:numPr>
          <w:ilvl w:val="0"/>
          <w:numId w:val="34"/>
        </w:numPr>
        <w:tabs>
          <w:tab w:val="left" w:pos="3200"/>
        </w:tabs>
      </w:pPr>
      <w:r>
        <w:t xml:space="preserve">OpenAI </w:t>
      </w:r>
      <w:r w:rsidR="002030C2">
        <w:t>ChatGPT</w:t>
      </w:r>
    </w:p>
    <w:p w14:paraId="7CCE079A" w14:textId="29708639" w:rsidR="002030C2" w:rsidRDefault="00387EAE" w:rsidP="002030C2">
      <w:pPr>
        <w:pStyle w:val="BodyText"/>
        <w:numPr>
          <w:ilvl w:val="0"/>
          <w:numId w:val="34"/>
        </w:numPr>
        <w:tabs>
          <w:tab w:val="left" w:pos="3200"/>
        </w:tabs>
      </w:pPr>
      <w:r>
        <w:t xml:space="preserve">Google </w:t>
      </w:r>
      <w:r w:rsidR="00B33194">
        <w:t>DeepMind</w:t>
      </w:r>
      <w:r w:rsidR="002030C2">
        <w:t xml:space="preserve"> Gemini</w:t>
      </w:r>
    </w:p>
    <w:p w14:paraId="1DFE5C38" w14:textId="062DA372" w:rsidR="002030C2" w:rsidRDefault="002030C2" w:rsidP="002030C2">
      <w:pPr>
        <w:pStyle w:val="BodyText"/>
        <w:numPr>
          <w:ilvl w:val="0"/>
          <w:numId w:val="34"/>
        </w:numPr>
        <w:tabs>
          <w:tab w:val="left" w:pos="3200"/>
        </w:tabs>
        <w:rPr>
          <w:ins w:id="120" w:author="Betty Zhu" w:date="2024-07-17T10:40:00Z"/>
        </w:rPr>
      </w:pPr>
      <w:r>
        <w:t xml:space="preserve">Microsoft </w:t>
      </w:r>
      <w:commentRangeStart w:id="121"/>
      <w:commentRangeStart w:id="122"/>
      <w:r>
        <w:t>CoPilot</w:t>
      </w:r>
      <w:commentRangeEnd w:id="121"/>
      <w:r w:rsidR="007C23DB">
        <w:rPr>
          <w:rStyle w:val="CommentReference"/>
        </w:rPr>
        <w:commentReference w:id="121"/>
      </w:r>
      <w:commentRangeEnd w:id="122"/>
      <w:r w:rsidR="008A7ABE">
        <w:rPr>
          <w:rStyle w:val="CommentReference"/>
        </w:rPr>
        <w:commentReference w:id="122"/>
      </w:r>
    </w:p>
    <w:p w14:paraId="529C7828" w14:textId="74192993" w:rsidR="008A7ABE" w:rsidRDefault="008A7ABE" w:rsidP="002030C2">
      <w:pPr>
        <w:pStyle w:val="BodyText"/>
        <w:numPr>
          <w:ilvl w:val="0"/>
          <w:numId w:val="34"/>
        </w:numPr>
        <w:tabs>
          <w:tab w:val="left" w:pos="3200"/>
        </w:tabs>
      </w:pPr>
      <w:ins w:id="123" w:author="Betty Zhu" w:date="2024-07-17T10:40:00Z">
        <w:r>
          <w:t>GitHub CoPilot</w:t>
        </w:r>
      </w:ins>
    </w:p>
    <w:p w14:paraId="5DF25550" w14:textId="75E0F096" w:rsidR="002030C2" w:rsidRDefault="002030C2" w:rsidP="002030C2">
      <w:pPr>
        <w:pStyle w:val="BodyText"/>
        <w:numPr>
          <w:ilvl w:val="0"/>
          <w:numId w:val="34"/>
        </w:numPr>
        <w:tabs>
          <w:tab w:val="left" w:pos="3200"/>
        </w:tabs>
      </w:pPr>
      <w:r>
        <w:t>Others (please specify) _________</w:t>
      </w:r>
    </w:p>
    <w:p w14:paraId="22084E35" w14:textId="77777777" w:rsidR="002030C2" w:rsidRDefault="002030C2" w:rsidP="002030C2">
      <w:pPr>
        <w:pStyle w:val="BodyText"/>
        <w:tabs>
          <w:tab w:val="left" w:pos="3200"/>
        </w:tabs>
      </w:pPr>
    </w:p>
    <w:p w14:paraId="11CA7F31" w14:textId="48385198" w:rsidR="002030C2" w:rsidRDefault="002030C2" w:rsidP="002030C2">
      <w:pPr>
        <w:pStyle w:val="BodyText"/>
        <w:tabs>
          <w:tab w:val="left" w:pos="3200"/>
        </w:tabs>
      </w:pPr>
      <w:r>
        <w:t xml:space="preserve">Q7. </w:t>
      </w:r>
      <w:r w:rsidR="00630AC4">
        <w:t xml:space="preserve">Which </w:t>
      </w:r>
      <w:proofErr w:type="spellStart"/>
      <w:r w:rsidR="00630AC4">
        <w:t>GenAI</w:t>
      </w:r>
      <w:proofErr w:type="spellEnd"/>
      <w:r w:rsidR="00630AC4">
        <w:t xml:space="preserve"> </w:t>
      </w:r>
      <w:r w:rsidR="00B33194">
        <w:t>application</w:t>
      </w:r>
      <w:r w:rsidR="00630AC4">
        <w:t xml:space="preserve">s are you permitted to use in your workplace (select all that apply)? </w:t>
      </w:r>
      <w:r w:rsidR="00630AC4" w:rsidRPr="00B21EA0">
        <w:rPr>
          <w:highlight w:val="yellow"/>
        </w:rPr>
        <w:t>[multiple choices allowed]</w:t>
      </w:r>
    </w:p>
    <w:p w14:paraId="74C92E7B" w14:textId="411BF6B2" w:rsidR="00630AC4" w:rsidRDefault="00630AC4" w:rsidP="00630AC4">
      <w:pPr>
        <w:pStyle w:val="BodyText"/>
        <w:numPr>
          <w:ilvl w:val="0"/>
          <w:numId w:val="35"/>
        </w:numPr>
        <w:tabs>
          <w:tab w:val="left" w:pos="3200"/>
        </w:tabs>
      </w:pPr>
      <w:r>
        <w:t>ChatGPT</w:t>
      </w:r>
    </w:p>
    <w:p w14:paraId="2325E3B8" w14:textId="1C312942" w:rsidR="00630AC4" w:rsidRDefault="00630AC4" w:rsidP="00630AC4">
      <w:pPr>
        <w:pStyle w:val="BodyText"/>
        <w:numPr>
          <w:ilvl w:val="0"/>
          <w:numId w:val="35"/>
        </w:numPr>
        <w:tabs>
          <w:tab w:val="left" w:pos="3200"/>
        </w:tabs>
      </w:pPr>
      <w:r>
        <w:t>Google Gemini</w:t>
      </w:r>
    </w:p>
    <w:p w14:paraId="51C93DBE" w14:textId="0E2AE3D9" w:rsidR="00630AC4" w:rsidRDefault="00630AC4" w:rsidP="00630AC4">
      <w:pPr>
        <w:pStyle w:val="BodyText"/>
        <w:numPr>
          <w:ilvl w:val="0"/>
          <w:numId w:val="35"/>
        </w:numPr>
        <w:tabs>
          <w:tab w:val="left" w:pos="3200"/>
        </w:tabs>
        <w:rPr>
          <w:ins w:id="124" w:author="Betty Zhu" w:date="2024-07-17T10:54:00Z"/>
        </w:rPr>
      </w:pPr>
      <w:r>
        <w:t>Microsoft CoPilot</w:t>
      </w:r>
    </w:p>
    <w:p w14:paraId="6E7C41FD" w14:textId="4A84A28E" w:rsidR="00A171A7" w:rsidRDefault="00A171A7" w:rsidP="00630AC4">
      <w:pPr>
        <w:pStyle w:val="BodyText"/>
        <w:numPr>
          <w:ilvl w:val="0"/>
          <w:numId w:val="35"/>
        </w:numPr>
        <w:tabs>
          <w:tab w:val="left" w:pos="3200"/>
        </w:tabs>
      </w:pPr>
      <w:ins w:id="125" w:author="Betty Zhu" w:date="2024-07-17T10:54:00Z">
        <w:r>
          <w:t>Unsure/Unaware</w:t>
        </w:r>
      </w:ins>
    </w:p>
    <w:p w14:paraId="550E12E8" w14:textId="4131B42B" w:rsidR="00630AC4" w:rsidRDefault="00630AC4" w:rsidP="00630AC4">
      <w:pPr>
        <w:pStyle w:val="BodyText"/>
        <w:numPr>
          <w:ilvl w:val="0"/>
          <w:numId w:val="35"/>
        </w:numPr>
        <w:tabs>
          <w:tab w:val="left" w:pos="3200"/>
        </w:tabs>
      </w:pPr>
      <w:r>
        <w:t>None</w:t>
      </w:r>
    </w:p>
    <w:p w14:paraId="7DE1FFE1" w14:textId="18C9D670" w:rsidR="00630AC4" w:rsidRDefault="00630AC4" w:rsidP="00630AC4">
      <w:pPr>
        <w:pStyle w:val="BodyText"/>
        <w:numPr>
          <w:ilvl w:val="0"/>
          <w:numId w:val="35"/>
        </w:numPr>
        <w:tabs>
          <w:tab w:val="left" w:pos="3200"/>
        </w:tabs>
      </w:pPr>
      <w:r>
        <w:t>Others (please specify) _________</w:t>
      </w:r>
    </w:p>
    <w:p w14:paraId="27CC3EF5" w14:textId="77777777" w:rsidR="00630AC4" w:rsidRDefault="00630AC4" w:rsidP="00630AC4">
      <w:pPr>
        <w:pStyle w:val="BodyText"/>
        <w:tabs>
          <w:tab w:val="left" w:pos="3200"/>
        </w:tabs>
      </w:pPr>
    </w:p>
    <w:p w14:paraId="22B12E25" w14:textId="434FE354" w:rsidR="00630AC4" w:rsidRDefault="00630AC4" w:rsidP="00630AC4">
      <w:pPr>
        <w:pStyle w:val="BodyText"/>
        <w:tabs>
          <w:tab w:val="left" w:pos="3200"/>
        </w:tabs>
      </w:pPr>
      <w:r>
        <w:t xml:space="preserve">Q8. </w:t>
      </w:r>
      <w:r w:rsidRPr="00630AC4">
        <w:t xml:space="preserve">How do you believe </w:t>
      </w:r>
      <w:proofErr w:type="spellStart"/>
      <w:r w:rsidRPr="00630AC4">
        <w:t>GenAI</w:t>
      </w:r>
      <w:proofErr w:type="spellEnd"/>
      <w:r w:rsidRPr="00630AC4">
        <w:t xml:space="preserve"> will change the role of actuaries in the next 5-10 years?</w:t>
      </w:r>
      <w:r>
        <w:t xml:space="preserve"> </w:t>
      </w:r>
      <w:r w:rsidRPr="00B21EA0">
        <w:rPr>
          <w:highlight w:val="yellow"/>
        </w:rPr>
        <w:t>[single choice allowed]</w:t>
      </w:r>
    </w:p>
    <w:p w14:paraId="13B1BB74" w14:textId="24F9B40E" w:rsidR="00630AC4" w:rsidRDefault="00630AC4" w:rsidP="00630AC4">
      <w:pPr>
        <w:pStyle w:val="BodyText"/>
        <w:numPr>
          <w:ilvl w:val="0"/>
          <w:numId w:val="37"/>
        </w:numPr>
        <w:tabs>
          <w:tab w:val="left" w:pos="3200"/>
        </w:tabs>
      </w:pPr>
      <w:r>
        <w:t>No significant change</w:t>
      </w:r>
    </w:p>
    <w:p w14:paraId="21ABE896" w14:textId="1A7D4013" w:rsidR="00630AC4" w:rsidRDefault="00630AC4" w:rsidP="00630AC4">
      <w:pPr>
        <w:pStyle w:val="BodyText"/>
        <w:numPr>
          <w:ilvl w:val="0"/>
          <w:numId w:val="37"/>
        </w:numPr>
        <w:tabs>
          <w:tab w:val="left" w:pos="3200"/>
        </w:tabs>
      </w:pPr>
      <w:r>
        <w:t>Some changes but core roles remain the same</w:t>
      </w:r>
    </w:p>
    <w:p w14:paraId="3EB92152" w14:textId="520FDB37" w:rsidR="00630AC4" w:rsidRDefault="00630AC4" w:rsidP="00630AC4">
      <w:pPr>
        <w:pStyle w:val="BodyText"/>
        <w:numPr>
          <w:ilvl w:val="0"/>
          <w:numId w:val="37"/>
        </w:numPr>
        <w:tabs>
          <w:tab w:val="left" w:pos="3200"/>
        </w:tabs>
      </w:pPr>
      <w:r>
        <w:t>Significant changes in roles and responsibilities</w:t>
      </w:r>
    </w:p>
    <w:p w14:paraId="7810B4D0" w14:textId="45599D4E" w:rsidR="00630AC4" w:rsidRDefault="00630AC4" w:rsidP="00630AC4">
      <w:pPr>
        <w:pStyle w:val="BodyText"/>
        <w:numPr>
          <w:ilvl w:val="0"/>
          <w:numId w:val="37"/>
        </w:numPr>
        <w:tabs>
          <w:tab w:val="left" w:pos="3200"/>
        </w:tabs>
      </w:pPr>
      <w:r>
        <w:t>Completely transform the actuarial profession</w:t>
      </w:r>
    </w:p>
    <w:p w14:paraId="684BC221" w14:textId="77777777" w:rsidR="00630AC4" w:rsidRDefault="00630AC4" w:rsidP="00630AC4">
      <w:pPr>
        <w:pStyle w:val="BodyText"/>
        <w:tabs>
          <w:tab w:val="left" w:pos="3200"/>
        </w:tabs>
      </w:pPr>
    </w:p>
    <w:p w14:paraId="4203E025" w14:textId="339F00DF" w:rsidR="0023191F" w:rsidRDefault="0023191F" w:rsidP="00630AC4">
      <w:pPr>
        <w:pStyle w:val="BodyText"/>
        <w:tabs>
          <w:tab w:val="left" w:pos="3200"/>
        </w:tabs>
      </w:pPr>
      <w:r>
        <w:lastRenderedPageBreak/>
        <w:t xml:space="preserve">Q9. Are you aware of any initiatives your company has undertaken in the </w:t>
      </w:r>
      <w:proofErr w:type="spellStart"/>
      <w:r>
        <w:t>GenAI</w:t>
      </w:r>
      <w:proofErr w:type="spellEnd"/>
      <w:r>
        <w:t xml:space="preserve"> domain (select all that apply) </w:t>
      </w:r>
      <w:r w:rsidRPr="00B21EA0">
        <w:rPr>
          <w:highlight w:val="yellow"/>
        </w:rPr>
        <w:t>[multiple choices allowed]</w:t>
      </w:r>
    </w:p>
    <w:p w14:paraId="75A2B9F3" w14:textId="6961490D" w:rsidR="0023191F" w:rsidRDefault="0023191F" w:rsidP="0023191F">
      <w:pPr>
        <w:pStyle w:val="BodyText"/>
        <w:numPr>
          <w:ilvl w:val="0"/>
          <w:numId w:val="39"/>
        </w:numPr>
        <w:tabs>
          <w:tab w:val="left" w:pos="3200"/>
        </w:tabs>
      </w:pPr>
      <w:r>
        <w:t xml:space="preserve">Development of </w:t>
      </w:r>
      <w:proofErr w:type="spellStart"/>
      <w:r w:rsidR="00FD1140">
        <w:t>Gen</w:t>
      </w:r>
      <w:r>
        <w:t>AI</w:t>
      </w:r>
      <w:proofErr w:type="spellEnd"/>
      <w:r>
        <w:t>-driven products or services</w:t>
      </w:r>
    </w:p>
    <w:p w14:paraId="5D47BD22" w14:textId="663C961B" w:rsidR="0023191F" w:rsidRDefault="00FD1140" w:rsidP="0023191F">
      <w:pPr>
        <w:pStyle w:val="BodyText"/>
        <w:numPr>
          <w:ilvl w:val="0"/>
          <w:numId w:val="39"/>
        </w:numPr>
        <w:tabs>
          <w:tab w:val="left" w:pos="3200"/>
        </w:tabs>
      </w:pPr>
      <w:r>
        <w:t xml:space="preserve">Investment in </w:t>
      </w:r>
      <w:proofErr w:type="spellStart"/>
      <w:r>
        <w:t>GenAI</w:t>
      </w:r>
      <w:proofErr w:type="spellEnd"/>
      <w:r>
        <w:t xml:space="preserve"> Research and Development efforts including recruitment of relevant expertise in this domain</w:t>
      </w:r>
    </w:p>
    <w:p w14:paraId="4E81FC84" w14:textId="40670BC2" w:rsidR="0023191F" w:rsidRDefault="0023191F" w:rsidP="0023191F">
      <w:pPr>
        <w:pStyle w:val="BodyText"/>
        <w:numPr>
          <w:ilvl w:val="0"/>
          <w:numId w:val="39"/>
        </w:numPr>
        <w:tabs>
          <w:tab w:val="left" w:pos="3200"/>
        </w:tabs>
      </w:pPr>
      <w:r>
        <w:t xml:space="preserve">Training and education programs on </w:t>
      </w:r>
      <w:proofErr w:type="spellStart"/>
      <w:r>
        <w:t>GenAI</w:t>
      </w:r>
      <w:proofErr w:type="spellEnd"/>
    </w:p>
    <w:p w14:paraId="08827535" w14:textId="4F4F6BE5" w:rsidR="0023191F" w:rsidRDefault="0023191F" w:rsidP="0023191F">
      <w:pPr>
        <w:pStyle w:val="BodyText"/>
        <w:numPr>
          <w:ilvl w:val="0"/>
          <w:numId w:val="39"/>
        </w:numPr>
        <w:tabs>
          <w:tab w:val="left" w:pos="3200"/>
        </w:tabs>
      </w:pPr>
      <w:r>
        <w:t xml:space="preserve">Collaboration with </w:t>
      </w:r>
      <w:proofErr w:type="spellStart"/>
      <w:r w:rsidR="00FD1140">
        <w:t>Gen</w:t>
      </w:r>
      <w:r>
        <w:t>AI</w:t>
      </w:r>
      <w:proofErr w:type="spellEnd"/>
      <w:r>
        <w:t xml:space="preserve"> technology partners</w:t>
      </w:r>
    </w:p>
    <w:p w14:paraId="47EF1F3B" w14:textId="5FE26930" w:rsidR="00FD1140" w:rsidRDefault="00FD1140" w:rsidP="0023191F">
      <w:pPr>
        <w:pStyle w:val="BodyText"/>
        <w:numPr>
          <w:ilvl w:val="0"/>
          <w:numId w:val="39"/>
        </w:numPr>
        <w:tabs>
          <w:tab w:val="left" w:pos="3200"/>
        </w:tabs>
      </w:pPr>
      <w:r>
        <w:t xml:space="preserve">Implementing </w:t>
      </w:r>
      <w:proofErr w:type="spellStart"/>
      <w:r>
        <w:t>GenAI</w:t>
      </w:r>
      <w:proofErr w:type="spellEnd"/>
      <w:r>
        <w:t xml:space="preserve">-driven techniques to help with internal analysis and processes </w:t>
      </w:r>
    </w:p>
    <w:p w14:paraId="78E7AB6F" w14:textId="2D0F65F5" w:rsidR="0023191F" w:rsidRDefault="0023191F" w:rsidP="0023191F">
      <w:pPr>
        <w:pStyle w:val="BodyText"/>
        <w:numPr>
          <w:ilvl w:val="0"/>
          <w:numId w:val="39"/>
        </w:numPr>
        <w:tabs>
          <w:tab w:val="left" w:pos="3200"/>
        </w:tabs>
      </w:pPr>
      <w:r>
        <w:t>No, I’m not aware of any initiatives</w:t>
      </w:r>
    </w:p>
    <w:p w14:paraId="6DEB9308" w14:textId="41AF289B" w:rsidR="0023191F" w:rsidRDefault="0023191F" w:rsidP="0023191F">
      <w:pPr>
        <w:pStyle w:val="BodyText"/>
        <w:numPr>
          <w:ilvl w:val="0"/>
          <w:numId w:val="39"/>
        </w:numPr>
        <w:tabs>
          <w:tab w:val="left" w:pos="3200"/>
        </w:tabs>
      </w:pPr>
      <w:r>
        <w:t>Others (please specify) ______</w:t>
      </w:r>
      <w:r w:rsidR="00B21EA0">
        <w:t>__</w:t>
      </w:r>
    </w:p>
    <w:p w14:paraId="4477327D" w14:textId="77777777" w:rsidR="0023191F" w:rsidRDefault="0023191F" w:rsidP="0023191F">
      <w:pPr>
        <w:pStyle w:val="BodyText"/>
        <w:tabs>
          <w:tab w:val="left" w:pos="3200"/>
        </w:tabs>
        <w:ind w:left="720"/>
      </w:pPr>
    </w:p>
    <w:p w14:paraId="4B2CABE1" w14:textId="2757DB1F" w:rsidR="00B21EA0" w:rsidRDefault="00FE00B3" w:rsidP="00630AC4">
      <w:pPr>
        <w:pStyle w:val="BodyText"/>
        <w:tabs>
          <w:tab w:val="left" w:pos="3200"/>
        </w:tabs>
      </w:pPr>
      <w:r>
        <w:t xml:space="preserve">Q10. </w:t>
      </w:r>
      <w:r w:rsidR="00CF76E9">
        <w:t xml:space="preserve">(if you select </w:t>
      </w:r>
      <w:ins w:id="126" w:author="Betty Zhu" w:date="2024-07-24T11:33:00Z">
        <w:r w:rsidR="007D5E4E">
          <w:t xml:space="preserve">C or </w:t>
        </w:r>
      </w:ins>
      <w:r w:rsidR="00CF76E9">
        <w:t>D</w:t>
      </w:r>
      <w:del w:id="127" w:author="Betty Zhu" w:date="2024-07-17T12:52:00Z">
        <w:r w:rsidR="00CF76E9" w:rsidDel="00F05AC8">
          <w:delText xml:space="preserve"> or E</w:delText>
        </w:r>
      </w:del>
      <w:r w:rsidR="00CF76E9">
        <w:t xml:space="preserve"> in Q5) Which Language Model do you primarily use for your </w:t>
      </w:r>
      <w:proofErr w:type="spellStart"/>
      <w:r w:rsidR="00CF76E9">
        <w:t>GenAI</w:t>
      </w:r>
      <w:proofErr w:type="spellEnd"/>
      <w:r w:rsidR="00CF76E9">
        <w:t xml:space="preserve"> related tasks at work? Please specify all that apply and specify the version, </w:t>
      </w:r>
      <w:r w:rsidR="00B21EA0">
        <w:t>rationale,</w:t>
      </w:r>
      <w:r w:rsidR="00CF76E9">
        <w:t xml:space="preserve"> and use case. </w:t>
      </w:r>
    </w:p>
    <w:p w14:paraId="025CD21F" w14:textId="218D7776" w:rsidR="00FE00B3" w:rsidRDefault="00CF76E9" w:rsidP="00630AC4">
      <w:pPr>
        <w:pStyle w:val="BodyText"/>
        <w:tabs>
          <w:tab w:val="left" w:pos="3200"/>
        </w:tabs>
      </w:pPr>
      <w:r w:rsidRPr="00B21EA0">
        <w:rPr>
          <w:highlight w:val="yellow"/>
        </w:rPr>
        <w:t>[multiple choices allowed</w:t>
      </w:r>
      <w:r w:rsidR="00B21EA0" w:rsidRPr="00B21EA0">
        <w:rPr>
          <w:highlight w:val="yellow"/>
        </w:rPr>
        <w:t>,</w:t>
      </w:r>
      <w:r w:rsidRPr="00B21EA0">
        <w:rPr>
          <w:highlight w:val="yellow"/>
        </w:rPr>
        <w:t xml:space="preserve"> and text box followed</w:t>
      </w:r>
      <w:r w:rsidR="00B21EA0" w:rsidRPr="00B21EA0">
        <w:rPr>
          <w:highlight w:val="yellow"/>
        </w:rPr>
        <w:t xml:space="preserve"> for each choice – please make the text box field mandatory</w:t>
      </w:r>
      <w:r w:rsidRPr="00B21EA0">
        <w:rPr>
          <w:highlight w:val="yellow"/>
        </w:rPr>
        <w:t>]</w:t>
      </w:r>
      <w:r>
        <w:t xml:space="preserve"> </w:t>
      </w:r>
    </w:p>
    <w:p w14:paraId="29AF3EAF" w14:textId="6805ED36" w:rsidR="00CF76E9" w:rsidDel="00B554BD" w:rsidRDefault="00CF76E9">
      <w:pPr>
        <w:pStyle w:val="BodyText"/>
        <w:numPr>
          <w:ilvl w:val="0"/>
          <w:numId w:val="40"/>
        </w:numPr>
        <w:tabs>
          <w:tab w:val="left" w:pos="3200"/>
        </w:tabs>
        <w:rPr>
          <w:del w:id="128" w:author="Ramsay, Daniel (Edinburgh)" w:date="2024-06-17T12:21:00Z"/>
        </w:rPr>
      </w:pPr>
      <w:r>
        <w:t>Open-source LLMs (e.g.,</w:t>
      </w:r>
      <w:ins w:id="129" w:author="Ramsay, Daniel (Edinburgh)" w:date="2024-06-17T12:21:00Z">
        <w:r w:rsidR="003C5D54">
          <w:t xml:space="preserve"> Llama, Mistral)</w:t>
        </w:r>
      </w:ins>
      <w:del w:id="130" w:author="Ramsay, Daniel (Edinburgh)" w:date="2024-06-17T12:21:00Z">
        <w:r w:rsidR="00B21EA0" w:rsidDel="003C5D54">
          <w:delText xml:space="preserve"> BERT,</w:delText>
        </w:r>
        <w:r w:rsidDel="003C5D54">
          <w:delText xml:space="preserve"> GPT-2 from HuggingFace)</w:delText>
        </w:r>
      </w:del>
    </w:p>
    <w:p w14:paraId="2686E002" w14:textId="77777777" w:rsidR="00B554BD" w:rsidRDefault="00B554BD" w:rsidP="003C5D54">
      <w:pPr>
        <w:pStyle w:val="BodyText"/>
        <w:numPr>
          <w:ilvl w:val="0"/>
          <w:numId w:val="40"/>
        </w:numPr>
        <w:tabs>
          <w:tab w:val="left" w:pos="3200"/>
        </w:tabs>
        <w:rPr>
          <w:ins w:id="131" w:author="Betty Zhu" w:date="2024-07-17T12:57:00Z"/>
        </w:rPr>
      </w:pPr>
    </w:p>
    <w:p w14:paraId="11BEDC89" w14:textId="14CCF337" w:rsidR="00B21EA0" w:rsidRDefault="00B21EA0" w:rsidP="00B554BD">
      <w:pPr>
        <w:pStyle w:val="BodyText"/>
        <w:tabs>
          <w:tab w:val="left" w:pos="3200"/>
        </w:tabs>
        <w:ind w:left="720"/>
      </w:pPr>
      <w:r>
        <w:t>Version: _____________________________________________</w:t>
      </w:r>
    </w:p>
    <w:p w14:paraId="6A702AEF" w14:textId="1342AF4D" w:rsidR="00B21EA0" w:rsidRDefault="00B21EA0" w:rsidP="00B21EA0">
      <w:pPr>
        <w:pStyle w:val="BodyText"/>
        <w:tabs>
          <w:tab w:val="left" w:pos="3200"/>
        </w:tabs>
        <w:ind w:left="720"/>
      </w:pPr>
      <w:r>
        <w:t>Rationale and use case: _____________________________________________</w:t>
      </w:r>
    </w:p>
    <w:p w14:paraId="257EF6D5" w14:textId="1F3626BB" w:rsidR="00CF76E9" w:rsidRDefault="00CF76E9" w:rsidP="00CF76E9">
      <w:pPr>
        <w:pStyle w:val="BodyText"/>
        <w:numPr>
          <w:ilvl w:val="0"/>
          <w:numId w:val="40"/>
        </w:numPr>
        <w:tabs>
          <w:tab w:val="left" w:pos="3200"/>
        </w:tabs>
      </w:pPr>
      <w:r>
        <w:t>Closed-source LLMs (e.g., GPT-4</w:t>
      </w:r>
      <w:ins w:id="132" w:author="Betty Zhu" w:date="2024-07-17T12:57:00Z">
        <w:r w:rsidR="00B554BD">
          <w:t xml:space="preserve"> </w:t>
        </w:r>
      </w:ins>
      <w:del w:id="133" w:author="Ramsay, Daniel (Edinburgh)" w:date="2024-06-17T12:21:00Z">
        <w:r w:rsidDel="003C5D54">
          <w:delText xml:space="preserve"> from OpenAI)</w:delText>
        </w:r>
      </w:del>
      <w:ins w:id="134" w:author="Ramsay, Daniel (Edinburgh)" w:date="2024-06-17T12:22:00Z">
        <w:r w:rsidR="003C5D54">
          <w:t>from OpenAI, Claude from Anthropic</w:t>
        </w:r>
      </w:ins>
    </w:p>
    <w:p w14:paraId="22E87934" w14:textId="34FF98B0" w:rsidR="00B21EA0" w:rsidRDefault="00B21EA0" w:rsidP="00B21EA0">
      <w:pPr>
        <w:pStyle w:val="BodyText"/>
        <w:tabs>
          <w:tab w:val="left" w:pos="3200"/>
        </w:tabs>
        <w:ind w:left="720"/>
      </w:pPr>
      <w:r>
        <w:t>Version: _____________________________________________</w:t>
      </w:r>
    </w:p>
    <w:p w14:paraId="4B7E77C9" w14:textId="77777777" w:rsidR="00B21EA0" w:rsidRDefault="00B21EA0" w:rsidP="00B21EA0">
      <w:pPr>
        <w:pStyle w:val="BodyText"/>
        <w:tabs>
          <w:tab w:val="left" w:pos="3200"/>
        </w:tabs>
        <w:ind w:left="720"/>
      </w:pPr>
      <w:r>
        <w:t>Rationale and use case: _____________________________________________</w:t>
      </w:r>
    </w:p>
    <w:p w14:paraId="54A6D46D" w14:textId="45761124" w:rsidR="00CF76E9" w:rsidRDefault="00CF76E9" w:rsidP="00A91294">
      <w:pPr>
        <w:pStyle w:val="BodyText"/>
        <w:numPr>
          <w:ilvl w:val="0"/>
          <w:numId w:val="40"/>
        </w:numPr>
        <w:tabs>
          <w:tab w:val="left" w:pos="3200"/>
        </w:tabs>
      </w:pPr>
      <w:del w:id="135" w:author="Betty Zhu" w:date="2024-07-17T11:19:00Z">
        <w:r w:rsidDel="007C3179">
          <w:delText xml:space="preserve">Others (please specify) </w:delText>
        </w:r>
      </w:del>
      <w:ins w:id="136" w:author="Betty Zhu" w:date="2024-07-17T12:56:00Z">
        <w:r w:rsidR="00A91294">
          <w:t>Others</w:t>
        </w:r>
      </w:ins>
      <w:ins w:id="137" w:author="Betty Zhu" w:date="2024-07-17T12:57:00Z">
        <w:r w:rsidR="00A91294">
          <w:t xml:space="preserve"> (please specify) </w:t>
        </w:r>
      </w:ins>
    </w:p>
    <w:p w14:paraId="48B3871F" w14:textId="77777777" w:rsidR="00B21EA0" w:rsidRDefault="00B21EA0" w:rsidP="00B21EA0">
      <w:pPr>
        <w:pStyle w:val="BodyText"/>
        <w:tabs>
          <w:tab w:val="left" w:pos="3200"/>
        </w:tabs>
        <w:ind w:left="720"/>
      </w:pPr>
      <w:r>
        <w:t>Version: _____________________________________________</w:t>
      </w:r>
    </w:p>
    <w:p w14:paraId="2A5392CB" w14:textId="77777777" w:rsidR="00B21EA0" w:rsidRDefault="00B21EA0" w:rsidP="00B21EA0">
      <w:pPr>
        <w:pStyle w:val="BodyText"/>
        <w:tabs>
          <w:tab w:val="left" w:pos="3200"/>
        </w:tabs>
        <w:ind w:left="720"/>
      </w:pPr>
      <w:r>
        <w:t>Rationale and use case: _____________________________________________</w:t>
      </w:r>
    </w:p>
    <w:p w14:paraId="0D012C62" w14:textId="77777777" w:rsidR="00775598" w:rsidRDefault="00775598" w:rsidP="00630AC4">
      <w:pPr>
        <w:pStyle w:val="BodyText"/>
        <w:tabs>
          <w:tab w:val="left" w:pos="3200"/>
        </w:tabs>
        <w:rPr>
          <w:ins w:id="138" w:author="Betty Zhu" w:date="2024-07-17T12:58:00Z"/>
        </w:rPr>
      </w:pPr>
    </w:p>
    <w:p w14:paraId="4596E16F" w14:textId="115F4BC5" w:rsidR="00CF76E9" w:rsidRDefault="003E33FD" w:rsidP="00630AC4">
      <w:pPr>
        <w:pStyle w:val="BodyText"/>
        <w:tabs>
          <w:tab w:val="left" w:pos="3200"/>
        </w:tabs>
        <w:rPr>
          <w:ins w:id="139" w:author="Betty Zhu" w:date="2024-07-17T11:10:00Z"/>
        </w:rPr>
      </w:pPr>
      <w:ins w:id="140" w:author="Betty Zhu" w:date="2024-07-17T11:05:00Z">
        <w:r>
          <w:t xml:space="preserve">Q11. (if you select </w:t>
        </w:r>
      </w:ins>
      <w:ins w:id="141" w:author="Betty Zhu" w:date="2024-07-24T11:33:00Z">
        <w:r w:rsidR="007D5E4E">
          <w:t xml:space="preserve">C or </w:t>
        </w:r>
      </w:ins>
      <w:ins w:id="142" w:author="Betty Zhu" w:date="2024-07-17T11:05:00Z">
        <w:r>
          <w:t xml:space="preserve">D in Q5) What </w:t>
        </w:r>
      </w:ins>
      <w:ins w:id="143" w:author="Betty Zhu" w:date="2024-07-17T11:07:00Z">
        <w:r w:rsidR="0032653B">
          <w:t xml:space="preserve">are the other </w:t>
        </w:r>
      </w:ins>
      <w:ins w:id="144" w:author="Betty Zhu" w:date="2024-07-17T11:05:00Z">
        <w:r>
          <w:t xml:space="preserve">types of neural networks </w:t>
        </w:r>
      </w:ins>
      <w:ins w:id="145" w:author="Betty Zhu" w:date="2024-07-17T11:07:00Z">
        <w:r w:rsidR="0032653B">
          <w:t xml:space="preserve">you have </w:t>
        </w:r>
      </w:ins>
      <w:ins w:id="146" w:author="Betty Zhu" w:date="2024-07-17T11:05:00Z">
        <w:r>
          <w:t xml:space="preserve">worked with for </w:t>
        </w:r>
        <w:proofErr w:type="spellStart"/>
        <w:r>
          <w:t>GenAI</w:t>
        </w:r>
        <w:proofErr w:type="spellEnd"/>
        <w:r>
          <w:t xml:space="preserve"> related task</w:t>
        </w:r>
      </w:ins>
      <w:ins w:id="147" w:author="Betty Zhu" w:date="2024-07-17T11:07:00Z">
        <w:r w:rsidR="0032653B">
          <w:t xml:space="preserve"> other than Transformers (i.e., the foundations for </w:t>
        </w:r>
      </w:ins>
      <w:ins w:id="148" w:author="Betty Zhu" w:date="2024-07-17T11:09:00Z">
        <w:r w:rsidR="0032653B">
          <w:t>most current</w:t>
        </w:r>
      </w:ins>
      <w:ins w:id="149" w:author="Betty Zhu" w:date="2024-07-17T11:07:00Z">
        <w:r w:rsidR="0032653B">
          <w:t xml:space="preserve"> LLMs)</w:t>
        </w:r>
      </w:ins>
      <w:ins w:id="150" w:author="Betty Zhu" w:date="2024-07-17T11:05:00Z">
        <w:r>
          <w:t>?</w:t>
        </w:r>
      </w:ins>
      <w:ins w:id="151" w:author="Betty Zhu" w:date="2024-07-17T11:10:00Z">
        <w:r w:rsidR="0032653B" w:rsidRPr="0032653B">
          <w:t xml:space="preserve"> </w:t>
        </w:r>
        <w:r w:rsidR="0032653B">
          <w:t xml:space="preserve">Please specify all that apply and specify THE rationale, and use case. </w:t>
        </w:r>
      </w:ins>
      <w:ins w:id="152" w:author="Betty Zhu" w:date="2024-07-17T11:50:00Z">
        <w:r w:rsidR="006F78D3">
          <w:t>(select all that apply)</w:t>
        </w:r>
      </w:ins>
    </w:p>
    <w:p w14:paraId="35423B95" w14:textId="77777777" w:rsidR="0032653B" w:rsidRDefault="0032653B" w:rsidP="0032653B">
      <w:pPr>
        <w:pStyle w:val="BodyText"/>
        <w:tabs>
          <w:tab w:val="left" w:pos="3200"/>
        </w:tabs>
        <w:rPr>
          <w:ins w:id="153" w:author="Betty Zhu" w:date="2024-07-17T11:10:00Z"/>
        </w:rPr>
      </w:pPr>
      <w:ins w:id="154" w:author="Betty Zhu" w:date="2024-07-17T11:10:00Z">
        <w:r w:rsidRPr="00B21EA0">
          <w:rPr>
            <w:highlight w:val="yellow"/>
          </w:rPr>
          <w:t>[multiple choices allowed, and text box followed for each choice – please make the text box field mandatory]</w:t>
        </w:r>
        <w:r>
          <w:t xml:space="preserve"> </w:t>
        </w:r>
      </w:ins>
    </w:p>
    <w:p w14:paraId="2050DB8A" w14:textId="77777777" w:rsidR="0032653B" w:rsidRDefault="0032653B" w:rsidP="00630AC4">
      <w:pPr>
        <w:pStyle w:val="BodyText"/>
        <w:tabs>
          <w:tab w:val="left" w:pos="3200"/>
        </w:tabs>
        <w:rPr>
          <w:ins w:id="155" w:author="Betty Zhu" w:date="2024-07-17T11:10:00Z"/>
        </w:rPr>
      </w:pPr>
    </w:p>
    <w:p w14:paraId="649C5916" w14:textId="6D24F0BD" w:rsidR="0032653B" w:rsidRDefault="0032653B" w:rsidP="0032653B">
      <w:pPr>
        <w:pStyle w:val="BodyText"/>
        <w:numPr>
          <w:ilvl w:val="0"/>
          <w:numId w:val="43"/>
        </w:numPr>
        <w:tabs>
          <w:tab w:val="left" w:pos="3200"/>
        </w:tabs>
        <w:rPr>
          <w:ins w:id="156" w:author="Betty Zhu" w:date="2024-07-17T11:15:00Z"/>
        </w:rPr>
      </w:pPr>
      <w:ins w:id="157" w:author="Betty Zhu" w:date="2024-07-17T11:10:00Z">
        <w:r>
          <w:t>Genera</w:t>
        </w:r>
      </w:ins>
      <w:ins w:id="158" w:author="Betty Zhu" w:date="2024-07-17T11:11:00Z">
        <w:r>
          <w:t>tive</w:t>
        </w:r>
      </w:ins>
      <w:ins w:id="159" w:author="Betty Zhu" w:date="2024-07-17T11:10:00Z">
        <w:r>
          <w:t xml:space="preserve"> Adversarial Network</w:t>
        </w:r>
      </w:ins>
      <w:ins w:id="160" w:author="Betty Zhu" w:date="2024-07-17T11:12:00Z">
        <w:r>
          <w:t>s (GANs)</w:t>
        </w:r>
      </w:ins>
    </w:p>
    <w:p w14:paraId="35BC6B6D" w14:textId="06F245F6" w:rsidR="0032653B" w:rsidRDefault="0032653B">
      <w:pPr>
        <w:pStyle w:val="BodyText"/>
        <w:tabs>
          <w:tab w:val="left" w:pos="3200"/>
        </w:tabs>
        <w:ind w:left="720"/>
        <w:rPr>
          <w:ins w:id="161" w:author="Betty Zhu" w:date="2024-07-17T11:12:00Z"/>
        </w:rPr>
        <w:pPrChange w:id="162" w:author="Betty Zhu" w:date="2024-07-17T11:15:00Z">
          <w:pPr>
            <w:pStyle w:val="BodyText"/>
            <w:numPr>
              <w:numId w:val="43"/>
            </w:numPr>
            <w:tabs>
              <w:tab w:val="left" w:pos="3200"/>
            </w:tabs>
            <w:ind w:left="720" w:hanging="360"/>
          </w:pPr>
        </w:pPrChange>
      </w:pPr>
      <w:ins w:id="163" w:author="Betty Zhu" w:date="2024-07-17T11:15:00Z">
        <w:r>
          <w:t>Rationale and use case: _____________________________________________</w:t>
        </w:r>
      </w:ins>
    </w:p>
    <w:p w14:paraId="68AE3A37" w14:textId="14A3B924" w:rsidR="003E33FD" w:rsidRDefault="0032653B" w:rsidP="00630AC4">
      <w:pPr>
        <w:pStyle w:val="BodyText"/>
        <w:numPr>
          <w:ilvl w:val="0"/>
          <w:numId w:val="43"/>
        </w:numPr>
        <w:tabs>
          <w:tab w:val="left" w:pos="3200"/>
        </w:tabs>
        <w:rPr>
          <w:ins w:id="164" w:author="Betty Zhu" w:date="2024-07-17T11:15:00Z"/>
        </w:rPr>
      </w:pPr>
      <w:ins w:id="165" w:author="Betty Zhu" w:date="2024-07-17T11:12:00Z">
        <w:r>
          <w:t>Variation Autoencoders (VAEs)</w:t>
        </w:r>
      </w:ins>
    </w:p>
    <w:p w14:paraId="135E6CAD" w14:textId="6363E794" w:rsidR="0032653B" w:rsidRDefault="0032653B">
      <w:pPr>
        <w:pStyle w:val="BodyText"/>
        <w:tabs>
          <w:tab w:val="left" w:pos="3200"/>
        </w:tabs>
        <w:ind w:left="720"/>
        <w:rPr>
          <w:ins w:id="166" w:author="Betty Zhu" w:date="2024-07-17T11:12:00Z"/>
        </w:rPr>
        <w:pPrChange w:id="167" w:author="Betty Zhu" w:date="2024-07-17T11:15:00Z">
          <w:pPr>
            <w:pStyle w:val="BodyText"/>
            <w:numPr>
              <w:numId w:val="43"/>
            </w:numPr>
            <w:tabs>
              <w:tab w:val="left" w:pos="3200"/>
            </w:tabs>
            <w:ind w:left="720" w:hanging="360"/>
          </w:pPr>
        </w:pPrChange>
      </w:pPr>
      <w:ins w:id="168" w:author="Betty Zhu" w:date="2024-07-17T11:15:00Z">
        <w:r>
          <w:lastRenderedPageBreak/>
          <w:t>Rationale and use case: _____________________________________________</w:t>
        </w:r>
      </w:ins>
    </w:p>
    <w:p w14:paraId="1536BCB5" w14:textId="2C85C91D" w:rsidR="0032653B" w:rsidRDefault="0032653B" w:rsidP="00630AC4">
      <w:pPr>
        <w:pStyle w:val="BodyText"/>
        <w:numPr>
          <w:ilvl w:val="0"/>
          <w:numId w:val="43"/>
        </w:numPr>
        <w:tabs>
          <w:tab w:val="left" w:pos="3200"/>
        </w:tabs>
        <w:rPr>
          <w:ins w:id="169" w:author="Betty Zhu" w:date="2024-07-17T11:15:00Z"/>
        </w:rPr>
      </w:pPr>
      <w:ins w:id="170" w:author="Betty Zhu" w:date="2024-07-17T11:14:00Z">
        <w:r>
          <w:t xml:space="preserve">Recurrent Neural Networks (RNNs, including </w:t>
        </w:r>
      </w:ins>
      <w:ins w:id="171" w:author="Betty Zhu" w:date="2024-07-17T11:12:00Z">
        <w:r>
          <w:t>LSTMs</w:t>
        </w:r>
      </w:ins>
      <w:ins w:id="172" w:author="Betty Zhu" w:date="2024-07-17T11:14:00Z">
        <w:r>
          <w:t>)</w:t>
        </w:r>
      </w:ins>
    </w:p>
    <w:p w14:paraId="3EB0BF48" w14:textId="75F5DA2D" w:rsidR="0032653B" w:rsidRDefault="0032653B" w:rsidP="00A524FC">
      <w:pPr>
        <w:pStyle w:val="BodyText"/>
        <w:tabs>
          <w:tab w:val="left" w:pos="3200"/>
        </w:tabs>
        <w:ind w:left="720"/>
        <w:rPr>
          <w:ins w:id="173" w:author="Betty Zhu" w:date="2024-07-17T11:19:00Z"/>
        </w:rPr>
      </w:pPr>
      <w:ins w:id="174" w:author="Betty Zhu" w:date="2024-07-17T11:15:00Z">
        <w:r>
          <w:t>Rationale and use case: _____________________________________________</w:t>
        </w:r>
      </w:ins>
    </w:p>
    <w:p w14:paraId="7C86CF22" w14:textId="5C260B5A" w:rsidR="007C3179" w:rsidRDefault="007C3179">
      <w:pPr>
        <w:pStyle w:val="BodyText"/>
        <w:numPr>
          <w:ilvl w:val="0"/>
          <w:numId w:val="43"/>
        </w:numPr>
        <w:tabs>
          <w:tab w:val="left" w:pos="3200"/>
        </w:tabs>
        <w:rPr>
          <w:ins w:id="175" w:author="Betty Zhu" w:date="2024-07-17T11:19:00Z"/>
        </w:rPr>
        <w:pPrChange w:id="176" w:author="Betty Zhu" w:date="2024-07-17T11:19:00Z">
          <w:pPr>
            <w:pStyle w:val="BodyText"/>
            <w:tabs>
              <w:tab w:val="left" w:pos="3200"/>
            </w:tabs>
            <w:ind w:left="720"/>
          </w:pPr>
        </w:pPrChange>
      </w:pPr>
      <w:ins w:id="177" w:author="Betty Zhu" w:date="2024-07-17T11:19:00Z">
        <w:r>
          <w:t>Others (please specify):</w:t>
        </w:r>
      </w:ins>
    </w:p>
    <w:p w14:paraId="6F79A52C" w14:textId="78ABA10F" w:rsidR="007C3179" w:rsidRDefault="007C3179">
      <w:pPr>
        <w:pStyle w:val="BodyText"/>
        <w:tabs>
          <w:tab w:val="left" w:pos="3200"/>
        </w:tabs>
        <w:ind w:left="720"/>
        <w:rPr>
          <w:ins w:id="178" w:author="Betty Zhu" w:date="2024-07-17T11:14:00Z"/>
        </w:rPr>
        <w:pPrChange w:id="179" w:author="Betty Zhu" w:date="2024-07-17T11:19:00Z">
          <w:pPr>
            <w:pStyle w:val="BodyText"/>
            <w:numPr>
              <w:numId w:val="43"/>
            </w:numPr>
            <w:tabs>
              <w:tab w:val="left" w:pos="3200"/>
            </w:tabs>
            <w:ind w:left="720" w:hanging="360"/>
          </w:pPr>
        </w:pPrChange>
      </w:pPr>
      <w:ins w:id="180" w:author="Betty Zhu" w:date="2024-07-17T11:19:00Z">
        <w:r>
          <w:t>Rationale and use case: _____________________________________________</w:t>
        </w:r>
      </w:ins>
    </w:p>
    <w:p w14:paraId="0649C403" w14:textId="4D9E373A" w:rsidR="0032653B" w:rsidRDefault="0032653B" w:rsidP="00630AC4">
      <w:pPr>
        <w:pStyle w:val="BodyText"/>
        <w:numPr>
          <w:ilvl w:val="0"/>
          <w:numId w:val="43"/>
        </w:numPr>
        <w:tabs>
          <w:tab w:val="left" w:pos="3200"/>
        </w:tabs>
        <w:rPr>
          <w:ins w:id="181" w:author="Betty Zhu" w:date="2024-07-17T11:19:00Z"/>
        </w:rPr>
      </w:pPr>
      <w:ins w:id="182" w:author="Betty Zhu" w:date="2024-07-17T11:15:00Z">
        <w:r>
          <w:t>None</w:t>
        </w:r>
      </w:ins>
    </w:p>
    <w:p w14:paraId="00495492" w14:textId="77777777" w:rsidR="007C3179" w:rsidRDefault="007C3179" w:rsidP="001A2A1B">
      <w:pPr>
        <w:pStyle w:val="BodyText"/>
        <w:tabs>
          <w:tab w:val="left" w:pos="3200"/>
        </w:tabs>
        <w:rPr>
          <w:ins w:id="183" w:author="Betty Zhu" w:date="2024-07-17T11:19:00Z"/>
        </w:rPr>
      </w:pPr>
    </w:p>
    <w:p w14:paraId="7C04445B" w14:textId="3F576A9B" w:rsidR="001A2A1B" w:rsidRDefault="001A2A1B" w:rsidP="001A2A1B">
      <w:pPr>
        <w:pStyle w:val="BodyText"/>
        <w:tabs>
          <w:tab w:val="left" w:pos="3200"/>
        </w:tabs>
        <w:rPr>
          <w:ins w:id="184" w:author="Betty Zhu" w:date="2024-07-17T11:20:00Z"/>
        </w:rPr>
      </w:pPr>
      <w:ins w:id="185" w:author="Betty Zhu" w:date="2024-07-17T11:19:00Z">
        <w:r>
          <w:t xml:space="preserve">Q12. </w:t>
        </w:r>
      </w:ins>
      <w:ins w:id="186" w:author="Betty Zhu" w:date="2024-07-17T11:20:00Z">
        <w:r w:rsidR="00D91FF1">
          <w:t xml:space="preserve">(if you select </w:t>
        </w:r>
      </w:ins>
      <w:ins w:id="187" w:author="Betty Zhu" w:date="2024-07-24T11:33:00Z">
        <w:r w:rsidR="007D5E4E">
          <w:t xml:space="preserve">C or </w:t>
        </w:r>
      </w:ins>
      <w:ins w:id="188" w:author="Betty Zhu" w:date="2024-07-17T11:20:00Z">
        <w:r w:rsidR="00D91FF1">
          <w:t xml:space="preserve">D in Q5) </w:t>
        </w:r>
      </w:ins>
      <w:ins w:id="189" w:author="Betty Zhu" w:date="2024-07-17T11:25:00Z">
        <w:r w:rsidR="00D91FF1">
          <w:t xml:space="preserve">What are the </w:t>
        </w:r>
      </w:ins>
      <w:ins w:id="190" w:author="Betty Zhu" w:date="2024-07-17T11:34:00Z">
        <w:r w:rsidR="00F64976">
          <w:t xml:space="preserve">frameworks </w:t>
        </w:r>
      </w:ins>
      <w:ins w:id="191" w:author="Betty Zhu" w:date="2024-07-17T11:25:00Z">
        <w:r w:rsidR="00D91FF1">
          <w:t>you use</w:t>
        </w:r>
      </w:ins>
      <w:ins w:id="192" w:author="Betty Zhu" w:date="2024-07-17T11:20:00Z">
        <w:r w:rsidR="00D91FF1">
          <w:t xml:space="preserve"> for developing </w:t>
        </w:r>
        <w:proofErr w:type="spellStart"/>
        <w:r w:rsidR="00D91FF1">
          <w:t>GenAI</w:t>
        </w:r>
        <w:proofErr w:type="spellEnd"/>
        <w:r w:rsidR="00D91FF1">
          <w:t xml:space="preserve"> models? </w:t>
        </w:r>
      </w:ins>
      <w:ins w:id="193" w:author="Betty Zhu" w:date="2024-07-17T11:50:00Z">
        <w:r w:rsidR="006F78D3">
          <w:t xml:space="preserve">(select all that apply) </w:t>
        </w:r>
      </w:ins>
      <w:ins w:id="194" w:author="Betty Zhu" w:date="2024-07-17T11:34:00Z">
        <w:r w:rsidR="00F64976">
          <w:t xml:space="preserve"> </w:t>
        </w:r>
      </w:ins>
      <w:ins w:id="195" w:author="Betty Zhu" w:date="2024-07-17T11:36:00Z">
        <w:r w:rsidR="00700C00" w:rsidRPr="00B21EA0">
          <w:rPr>
            <w:highlight w:val="yellow"/>
          </w:rPr>
          <w:t>[multiple choices allowed</w:t>
        </w:r>
        <w:r w:rsidR="00700C00">
          <w:t>]</w:t>
        </w:r>
      </w:ins>
    </w:p>
    <w:p w14:paraId="18A5840F" w14:textId="6E4BA8A6" w:rsidR="00D91FF1" w:rsidRDefault="00D91FF1" w:rsidP="00DA7524">
      <w:pPr>
        <w:pStyle w:val="BodyText"/>
        <w:numPr>
          <w:ilvl w:val="0"/>
          <w:numId w:val="44"/>
        </w:numPr>
        <w:tabs>
          <w:tab w:val="left" w:pos="3200"/>
        </w:tabs>
        <w:rPr>
          <w:ins w:id="196" w:author="Betty Zhu" w:date="2024-07-17T11:23:00Z"/>
        </w:rPr>
      </w:pPr>
      <w:ins w:id="197" w:author="Betty Zhu" w:date="2024-07-17T11:20:00Z">
        <w:r>
          <w:t>Tens</w:t>
        </w:r>
      </w:ins>
      <w:ins w:id="198" w:author="Betty Zhu" w:date="2024-07-17T11:21:00Z">
        <w:r>
          <w:t>orFlow</w:t>
        </w:r>
      </w:ins>
      <w:ins w:id="199" w:author="Betty Zhu" w:date="2024-07-24T11:25:00Z">
        <w:r w:rsidR="00CB37E6">
          <w:t>/</w:t>
        </w:r>
        <w:proofErr w:type="spellStart"/>
        <w:r w:rsidR="00CB37E6">
          <w:t>Keras</w:t>
        </w:r>
      </w:ins>
      <w:proofErr w:type="spellEnd"/>
    </w:p>
    <w:p w14:paraId="455290BA" w14:textId="05AE3A2B" w:rsidR="00D91FF1" w:rsidRDefault="00D91FF1" w:rsidP="00D91FF1">
      <w:pPr>
        <w:pStyle w:val="BodyText"/>
        <w:numPr>
          <w:ilvl w:val="0"/>
          <w:numId w:val="44"/>
        </w:numPr>
        <w:tabs>
          <w:tab w:val="left" w:pos="3200"/>
        </w:tabs>
        <w:rPr>
          <w:ins w:id="200" w:author="Betty Zhu" w:date="2024-07-17T11:29:00Z"/>
        </w:rPr>
      </w:pPr>
      <w:proofErr w:type="spellStart"/>
      <w:ins w:id="201" w:author="Betty Zhu" w:date="2024-07-17T11:21:00Z">
        <w:r>
          <w:t>PyTorch</w:t>
        </w:r>
      </w:ins>
      <w:proofErr w:type="spellEnd"/>
    </w:p>
    <w:p w14:paraId="2626F28F" w14:textId="73B7ABEF" w:rsidR="00D91FF1" w:rsidRDefault="00D91FF1" w:rsidP="00D91FF1">
      <w:pPr>
        <w:pStyle w:val="BodyText"/>
        <w:numPr>
          <w:ilvl w:val="0"/>
          <w:numId w:val="44"/>
        </w:numPr>
        <w:tabs>
          <w:tab w:val="left" w:pos="3200"/>
        </w:tabs>
        <w:rPr>
          <w:ins w:id="202" w:author="Betty Zhu" w:date="2024-07-24T11:26:00Z"/>
        </w:rPr>
      </w:pPr>
      <w:proofErr w:type="spellStart"/>
      <w:ins w:id="203" w:author="Betty Zhu" w:date="2024-07-17T11:21:00Z">
        <w:r>
          <w:t>LangChain</w:t>
        </w:r>
        <w:proofErr w:type="spellEnd"/>
        <w:r>
          <w:t xml:space="preserve"> </w:t>
        </w:r>
      </w:ins>
    </w:p>
    <w:p w14:paraId="128BE7C8" w14:textId="7739973A" w:rsidR="00CB37E6" w:rsidRPr="00CB37E6" w:rsidRDefault="00CB37E6" w:rsidP="00D91FF1">
      <w:pPr>
        <w:pStyle w:val="BodyText"/>
        <w:numPr>
          <w:ilvl w:val="0"/>
          <w:numId w:val="44"/>
        </w:numPr>
        <w:tabs>
          <w:tab w:val="left" w:pos="3200"/>
        </w:tabs>
        <w:rPr>
          <w:ins w:id="204" w:author="Betty Zhu" w:date="2024-07-24T11:26:00Z"/>
          <w:rPrChange w:id="205" w:author="Betty Zhu" w:date="2024-07-24T11:26:00Z">
            <w:rPr>
              <w:ins w:id="206" w:author="Betty Zhu" w:date="2024-07-24T11:26:00Z"/>
              <w:rFonts w:ascii="Segoe UI" w:hAnsi="Segoe UI" w:cs="Segoe UI"/>
              <w:color w:val="1F2328"/>
              <w:sz w:val="21"/>
              <w:szCs w:val="21"/>
              <w:shd w:val="clear" w:color="auto" w:fill="FFFFFF"/>
            </w:rPr>
          </w:rPrChange>
        </w:rPr>
      </w:pPr>
      <w:proofErr w:type="spellStart"/>
      <w:ins w:id="207" w:author="Betty Zhu" w:date="2024-07-24T11:26:00Z">
        <w:r w:rsidRPr="00CB37E6">
          <w:rPr>
            <w:rPrChange w:id="208" w:author="Betty Zhu" w:date="2024-07-24T11:26:00Z">
              <w:rPr>
                <w:rFonts w:ascii="Segoe UI" w:hAnsi="Segoe UI" w:cs="Segoe UI"/>
                <w:color w:val="1F2328"/>
                <w:sz w:val="21"/>
                <w:szCs w:val="21"/>
                <w:shd w:val="clear" w:color="auto" w:fill="FFFFFF"/>
              </w:rPr>
            </w:rPrChange>
          </w:rPr>
          <w:t>LlamaIndex</w:t>
        </w:r>
        <w:proofErr w:type="spellEnd"/>
      </w:ins>
    </w:p>
    <w:p w14:paraId="0C7772ED" w14:textId="14508747" w:rsidR="00CB37E6" w:rsidRPr="00CB37E6" w:rsidRDefault="00CB37E6" w:rsidP="00D91FF1">
      <w:pPr>
        <w:pStyle w:val="BodyText"/>
        <w:numPr>
          <w:ilvl w:val="0"/>
          <w:numId w:val="44"/>
        </w:numPr>
        <w:tabs>
          <w:tab w:val="left" w:pos="3200"/>
        </w:tabs>
        <w:rPr>
          <w:ins w:id="209" w:author="Betty Zhu" w:date="2024-07-17T11:32:00Z"/>
        </w:rPr>
      </w:pPr>
      <w:ins w:id="210" w:author="Betty Zhu" w:date="2024-07-24T11:26:00Z">
        <w:r w:rsidRPr="00CB37E6">
          <w:rPr>
            <w:rPrChange w:id="211" w:author="Betty Zhu" w:date="2024-07-24T11:26:00Z">
              <w:rPr>
                <w:rFonts w:ascii="Segoe UI" w:hAnsi="Segoe UI" w:cs="Segoe UI"/>
                <w:color w:val="1F2328"/>
                <w:sz w:val="21"/>
                <w:szCs w:val="21"/>
                <w:shd w:val="clear" w:color="auto" w:fill="FFFFFF"/>
              </w:rPr>
            </w:rPrChange>
          </w:rPr>
          <w:t>semantic-</w:t>
        </w:r>
        <w:proofErr w:type="spellStart"/>
        <w:r w:rsidRPr="00CB37E6">
          <w:rPr>
            <w:rPrChange w:id="212" w:author="Betty Zhu" w:date="2024-07-24T11:26:00Z">
              <w:rPr>
                <w:rFonts w:ascii="Segoe UI" w:hAnsi="Segoe UI" w:cs="Segoe UI"/>
                <w:color w:val="1F2328"/>
                <w:sz w:val="21"/>
                <w:szCs w:val="21"/>
                <w:shd w:val="clear" w:color="auto" w:fill="FFFFFF"/>
              </w:rPr>
            </w:rPrChange>
          </w:rPr>
          <w:t>kernal</w:t>
        </w:r>
      </w:ins>
      <w:proofErr w:type="spellEnd"/>
    </w:p>
    <w:p w14:paraId="2F368B17" w14:textId="184286E1" w:rsidR="00F64976" w:rsidRDefault="00F64976">
      <w:pPr>
        <w:pStyle w:val="BodyText"/>
        <w:numPr>
          <w:ilvl w:val="0"/>
          <w:numId w:val="44"/>
        </w:numPr>
        <w:tabs>
          <w:tab w:val="left" w:pos="3200"/>
        </w:tabs>
        <w:rPr>
          <w:ins w:id="213" w:author="Betty Zhu" w:date="2024-07-17T11:19:00Z"/>
        </w:rPr>
        <w:pPrChange w:id="214" w:author="Betty Zhu" w:date="2024-07-17T11:32:00Z">
          <w:pPr>
            <w:pStyle w:val="BodyText"/>
            <w:tabs>
              <w:tab w:val="left" w:pos="3200"/>
            </w:tabs>
          </w:pPr>
        </w:pPrChange>
      </w:pPr>
      <w:ins w:id="215" w:author="Betty Zhu" w:date="2024-07-17T11:32:00Z">
        <w:r>
          <w:t>Others (please specify): ______________________________________</w:t>
        </w:r>
      </w:ins>
    </w:p>
    <w:p w14:paraId="518A59DE" w14:textId="77777777" w:rsidR="001A2A1B" w:rsidRDefault="001A2A1B" w:rsidP="001A2A1B">
      <w:pPr>
        <w:pStyle w:val="BodyText"/>
        <w:tabs>
          <w:tab w:val="left" w:pos="3200"/>
        </w:tabs>
        <w:rPr>
          <w:ins w:id="216" w:author="Betty Zhu" w:date="2024-07-17T11:46:00Z"/>
        </w:rPr>
      </w:pPr>
    </w:p>
    <w:p w14:paraId="6F4B82D3" w14:textId="455AE4DF" w:rsidR="006F78D3" w:rsidRDefault="00700C00" w:rsidP="001A2A1B">
      <w:pPr>
        <w:pStyle w:val="BodyText"/>
        <w:tabs>
          <w:tab w:val="left" w:pos="3200"/>
        </w:tabs>
        <w:rPr>
          <w:ins w:id="217" w:author="Betty Zhu" w:date="2024-07-17T11:46:00Z"/>
        </w:rPr>
      </w:pPr>
      <w:ins w:id="218" w:author="Betty Zhu" w:date="2024-07-17T11:46:00Z">
        <w:r>
          <w:t>Q13.</w:t>
        </w:r>
      </w:ins>
      <w:ins w:id="219" w:author="Betty Zhu" w:date="2024-07-17T11:50:00Z">
        <w:r w:rsidR="006F78D3" w:rsidRPr="006F78D3">
          <w:t xml:space="preserve"> </w:t>
        </w:r>
        <w:r w:rsidR="006F78D3">
          <w:t xml:space="preserve">(if you select </w:t>
        </w:r>
      </w:ins>
      <w:ins w:id="220" w:author="Betty Zhu" w:date="2024-07-24T11:33:00Z">
        <w:r w:rsidR="007D5E4E">
          <w:t xml:space="preserve">C or </w:t>
        </w:r>
      </w:ins>
      <w:ins w:id="221" w:author="Betty Zhu" w:date="2024-07-17T11:50:00Z">
        <w:r w:rsidR="006F78D3">
          <w:t>D in Q5)</w:t>
        </w:r>
      </w:ins>
      <w:ins w:id="222" w:author="Betty Zhu" w:date="2024-07-17T11:46:00Z">
        <w:r>
          <w:t xml:space="preserve"> Which of the following approaches have you used in your projects?</w:t>
        </w:r>
      </w:ins>
      <w:ins w:id="223" w:author="Betty Zhu" w:date="2024-07-17T11:51:00Z">
        <w:r w:rsidR="007F5365">
          <w:t xml:space="preserve"> Do they get used eventually in production?</w:t>
        </w:r>
      </w:ins>
      <w:ins w:id="224" w:author="Betty Zhu" w:date="2024-07-17T11:46:00Z">
        <w:r>
          <w:t xml:space="preserve"> </w:t>
        </w:r>
      </w:ins>
      <w:ins w:id="225" w:author="Betty Zhu" w:date="2024-07-17T11:50:00Z">
        <w:r w:rsidR="006F78D3">
          <w:t xml:space="preserve">(select all that apply) </w:t>
        </w:r>
      </w:ins>
      <w:ins w:id="226" w:author="Betty Zhu" w:date="2024-07-17T11:49:00Z">
        <w:r w:rsidR="006F78D3" w:rsidRPr="00B21EA0">
          <w:rPr>
            <w:highlight w:val="yellow"/>
          </w:rPr>
          <w:t>[multiple choices allowed</w:t>
        </w:r>
        <w:r w:rsidR="006F78D3">
          <w:t>]</w:t>
        </w:r>
      </w:ins>
    </w:p>
    <w:p w14:paraId="35532034" w14:textId="074AC0AD" w:rsidR="00700C00" w:rsidRDefault="00700C00" w:rsidP="00700C00">
      <w:pPr>
        <w:pStyle w:val="BodyText"/>
        <w:numPr>
          <w:ilvl w:val="0"/>
          <w:numId w:val="45"/>
        </w:numPr>
        <w:tabs>
          <w:tab w:val="left" w:pos="3200"/>
        </w:tabs>
        <w:rPr>
          <w:ins w:id="227" w:author="Betty Zhu" w:date="2024-07-17T11:51:00Z"/>
        </w:rPr>
      </w:pPr>
      <w:ins w:id="228" w:author="Betty Zhu" w:date="2024-07-17T11:46:00Z">
        <w:r>
          <w:t>Us</w:t>
        </w:r>
      </w:ins>
      <w:ins w:id="229" w:author="Betty Zhu" w:date="2024-07-17T11:47:00Z">
        <w:r w:rsidR="006F78D3">
          <w:t>ing</w:t>
        </w:r>
      </w:ins>
      <w:ins w:id="230" w:author="Betty Zhu" w:date="2024-07-17T11:46:00Z">
        <w:r>
          <w:t xml:space="preserve"> pre-trained LLMs directly</w:t>
        </w:r>
      </w:ins>
    </w:p>
    <w:p w14:paraId="25C27EF3" w14:textId="2CAF6DB6" w:rsidR="007F5365" w:rsidRDefault="00700C00" w:rsidP="007F5365">
      <w:pPr>
        <w:pStyle w:val="BodyText"/>
        <w:numPr>
          <w:ilvl w:val="0"/>
          <w:numId w:val="45"/>
        </w:numPr>
        <w:tabs>
          <w:tab w:val="left" w:pos="3200"/>
        </w:tabs>
        <w:rPr>
          <w:ins w:id="231" w:author="Betty Zhu" w:date="2024-07-17T11:46:00Z"/>
        </w:rPr>
      </w:pPr>
      <w:ins w:id="232" w:author="Betty Zhu" w:date="2024-07-17T11:46:00Z">
        <w:r>
          <w:t>Fine-tun</w:t>
        </w:r>
      </w:ins>
      <w:ins w:id="233" w:author="Betty Zhu" w:date="2024-07-17T11:47:00Z">
        <w:r w:rsidR="006F78D3">
          <w:t>ing</w:t>
        </w:r>
      </w:ins>
      <w:ins w:id="234" w:author="Betty Zhu" w:date="2024-07-17T11:46:00Z">
        <w:r>
          <w:t xml:space="preserve"> a pre-trained LLMs</w:t>
        </w:r>
      </w:ins>
    </w:p>
    <w:p w14:paraId="57243EBF" w14:textId="2D8AC904" w:rsidR="007F5365" w:rsidRDefault="00700C00" w:rsidP="007F5365">
      <w:pPr>
        <w:pStyle w:val="BodyText"/>
        <w:numPr>
          <w:ilvl w:val="0"/>
          <w:numId w:val="45"/>
        </w:numPr>
        <w:tabs>
          <w:tab w:val="left" w:pos="3200"/>
        </w:tabs>
        <w:rPr>
          <w:ins w:id="235" w:author="Betty Zhu" w:date="2024-07-17T11:48:00Z"/>
        </w:rPr>
      </w:pPr>
      <w:ins w:id="236" w:author="Betty Zhu" w:date="2024-07-17T11:47:00Z">
        <w:r>
          <w:t>Retrieval</w:t>
        </w:r>
      </w:ins>
      <w:ins w:id="237" w:author="Betty Zhu" w:date="2024-07-17T11:49:00Z">
        <w:r w:rsidR="006F78D3">
          <w:t xml:space="preserve"> </w:t>
        </w:r>
      </w:ins>
      <w:ins w:id="238" w:author="Betty Zhu" w:date="2024-07-17T11:47:00Z">
        <w:r>
          <w:t>Augmented Generation</w:t>
        </w:r>
        <w:r w:rsidR="006F78D3">
          <w:t xml:space="preserve"> (RAG)</w:t>
        </w:r>
      </w:ins>
    </w:p>
    <w:p w14:paraId="00E7147D" w14:textId="22677AB3" w:rsidR="006F78D3" w:rsidRDefault="006F78D3" w:rsidP="00700C00">
      <w:pPr>
        <w:pStyle w:val="BodyText"/>
        <w:numPr>
          <w:ilvl w:val="0"/>
          <w:numId w:val="45"/>
        </w:numPr>
        <w:tabs>
          <w:tab w:val="left" w:pos="3200"/>
        </w:tabs>
        <w:rPr>
          <w:ins w:id="239" w:author="Betty Zhu" w:date="2024-07-17T11:48:00Z"/>
        </w:rPr>
      </w:pPr>
      <w:ins w:id="240" w:author="Betty Zhu" w:date="2024-07-17T11:48:00Z">
        <w:r>
          <w:t>Prompt Engineering</w:t>
        </w:r>
      </w:ins>
    </w:p>
    <w:p w14:paraId="211D490B" w14:textId="74F765E5" w:rsidR="006F78D3" w:rsidRDefault="006F78D3">
      <w:pPr>
        <w:pStyle w:val="BodyText"/>
        <w:numPr>
          <w:ilvl w:val="0"/>
          <w:numId w:val="45"/>
        </w:numPr>
        <w:tabs>
          <w:tab w:val="left" w:pos="3200"/>
        </w:tabs>
        <w:rPr>
          <w:ins w:id="241" w:author="Betty Zhu" w:date="2024-07-17T12:49:00Z"/>
        </w:rPr>
        <w:pPrChange w:id="242" w:author="Betty Zhu" w:date="2024-07-17T12:56:00Z">
          <w:pPr>
            <w:pStyle w:val="BodyText"/>
            <w:tabs>
              <w:tab w:val="left" w:pos="3200"/>
            </w:tabs>
          </w:pPr>
        </w:pPrChange>
      </w:pPr>
      <w:ins w:id="243" w:author="Betty Zhu" w:date="2024-07-17T11:49:00Z">
        <w:r>
          <w:t>Training a</w:t>
        </w:r>
      </w:ins>
      <w:ins w:id="244" w:author="Betty Zhu" w:date="2024-07-17T11:48:00Z">
        <w:r>
          <w:t xml:space="preserve"> model from scratch</w:t>
        </w:r>
      </w:ins>
    </w:p>
    <w:p w14:paraId="622095C8" w14:textId="77777777" w:rsidR="00B82986" w:rsidRDefault="00B82986" w:rsidP="007F5365">
      <w:pPr>
        <w:pStyle w:val="BodyText"/>
        <w:tabs>
          <w:tab w:val="left" w:pos="3200"/>
        </w:tabs>
      </w:pPr>
    </w:p>
    <w:p w14:paraId="5BF9B319" w14:textId="17A60293" w:rsidR="00CB37E6" w:rsidRDefault="00630AC4" w:rsidP="00CB37E6">
      <w:pPr>
        <w:pStyle w:val="BodyText"/>
        <w:tabs>
          <w:tab w:val="left" w:pos="3200"/>
        </w:tabs>
      </w:pPr>
      <w:r>
        <w:t>Q</w:t>
      </w:r>
      <w:r w:rsidR="0023191F">
        <w:t>1</w:t>
      </w:r>
      <w:ins w:id="245" w:author="Betty Zhu" w:date="2024-07-17T12:56:00Z">
        <w:r w:rsidR="00A91294">
          <w:t>4</w:t>
        </w:r>
      </w:ins>
      <w:del w:id="246" w:author="Betty Zhu" w:date="2024-07-17T11:05:00Z">
        <w:r w:rsidR="00FE00B3" w:rsidDel="003E33FD">
          <w:delText>1</w:delText>
        </w:r>
      </w:del>
      <w:r>
        <w:t xml:space="preserve">. </w:t>
      </w:r>
      <w:r w:rsidR="00447293">
        <w:t>Which topics</w:t>
      </w:r>
      <w:r w:rsidRPr="00630AC4">
        <w:t xml:space="preserve"> would you like to learn more about or see more publications on</w:t>
      </w:r>
      <w:r w:rsidR="00447293">
        <w:t xml:space="preserve"> using </w:t>
      </w:r>
      <w:proofErr w:type="spellStart"/>
      <w:r w:rsidR="00447293">
        <w:t>GenAI</w:t>
      </w:r>
      <w:proofErr w:type="spellEnd"/>
      <w:r w:rsidRPr="00630AC4">
        <w:t>?</w:t>
      </w:r>
      <w:r w:rsidR="004F258E">
        <w:t xml:space="preserve"> Please rank them </w:t>
      </w:r>
      <w:r w:rsidR="0023191F">
        <w:t>by your level of interest</w:t>
      </w:r>
      <w:r w:rsidR="004F258E">
        <w:t xml:space="preserve"> </w:t>
      </w:r>
      <w:r w:rsidR="0023191F">
        <w:t xml:space="preserve">(if certain topic is not of your interest, please exclude it from your ranking).  </w:t>
      </w:r>
      <w:r w:rsidR="004F258E">
        <w:t xml:space="preserve"> </w:t>
      </w:r>
      <w:r w:rsidR="004F258E" w:rsidRPr="00B21EA0">
        <w:rPr>
          <w:highlight w:val="yellow"/>
        </w:rPr>
        <w:t>[ranking]</w:t>
      </w:r>
    </w:p>
    <w:p w14:paraId="2727A26B" w14:textId="1E2B76CB" w:rsidR="006D1E95" w:rsidDel="00CB37E6" w:rsidRDefault="006D1E95" w:rsidP="00CB37E6">
      <w:pPr>
        <w:pStyle w:val="BodyText"/>
        <w:numPr>
          <w:ilvl w:val="0"/>
          <w:numId w:val="47"/>
        </w:numPr>
        <w:tabs>
          <w:tab w:val="left" w:pos="3200"/>
        </w:tabs>
        <w:rPr>
          <w:del w:id="247" w:author="Betty Zhu" w:date="2024-07-24T11:27:00Z"/>
        </w:rPr>
        <w:pPrChange w:id="248" w:author="Betty Zhu" w:date="2024-07-24T11:28:00Z">
          <w:pPr>
            <w:pStyle w:val="BodyText"/>
            <w:tabs>
              <w:tab w:val="left" w:pos="3200"/>
            </w:tabs>
          </w:pPr>
        </w:pPrChange>
      </w:pPr>
      <w:del w:id="249" w:author="Betty Zhu" w:date="2024-07-24T11:27:00Z">
        <w:r w:rsidDel="00CB37E6">
          <w:delText xml:space="preserve">More </w:delText>
        </w:r>
        <w:r w:rsidR="004F258E" w:rsidDel="00CB37E6">
          <w:delText>education about</w:delText>
        </w:r>
        <w:r w:rsidDel="00CB37E6">
          <w:delText xml:space="preserve"> gener</w:delText>
        </w:r>
        <w:r w:rsidR="004F258E" w:rsidDel="00CB37E6">
          <w:delText>al</w:delText>
        </w:r>
        <w:r w:rsidDel="00CB37E6">
          <w:delText xml:space="preserve"> GenAI </w:delText>
        </w:r>
        <w:r w:rsidR="004F258E" w:rsidDel="00CB37E6">
          <w:delText>trends and knowledges</w:delText>
        </w:r>
      </w:del>
    </w:p>
    <w:p w14:paraId="3A0EB1B4" w14:textId="77777777" w:rsidR="00CB37E6" w:rsidRPr="00CB37E6" w:rsidRDefault="00CB37E6" w:rsidP="00CB37E6">
      <w:pPr>
        <w:pStyle w:val="BodyText"/>
        <w:numPr>
          <w:ilvl w:val="0"/>
          <w:numId w:val="47"/>
        </w:numPr>
        <w:tabs>
          <w:tab w:val="left" w:pos="3200"/>
        </w:tabs>
        <w:rPr>
          <w:ins w:id="250" w:author="Betty Zhu" w:date="2024-07-24T11:28:00Z"/>
          <w:rPrChange w:id="251" w:author="Betty Zhu" w:date="2024-07-24T11:28:00Z">
            <w:rPr>
              <w:ins w:id="252" w:author="Betty Zhu" w:date="2024-07-24T11:28:00Z"/>
              <w:rFonts w:ascii="Segoe UI" w:hAnsi="Segoe UI" w:cs="Segoe UI"/>
              <w:color w:val="1F2328"/>
              <w:sz w:val="21"/>
              <w:szCs w:val="21"/>
            </w:rPr>
          </w:rPrChange>
        </w:rPr>
      </w:pPr>
      <w:ins w:id="253" w:author="Betty Zhu" w:date="2024-07-24T11:28:00Z">
        <w:r w:rsidRPr="00CB37E6">
          <w:rPr>
            <w:rPrChange w:id="254" w:author="Betty Zhu" w:date="2024-07-24T11:29:00Z">
              <w:rPr>
                <w:rFonts w:ascii="Segoe UI" w:hAnsi="Segoe UI" w:cs="Segoe UI"/>
                <w:color w:val="1F2328"/>
                <w:sz w:val="21"/>
                <w:szCs w:val="21"/>
                <w:shd w:val="clear" w:color="auto" w:fill="FFFFFF"/>
              </w:rPr>
            </w:rPrChange>
          </w:rPr>
          <w:t xml:space="preserve">More education about general </w:t>
        </w:r>
        <w:proofErr w:type="spellStart"/>
        <w:r w:rsidRPr="00CB37E6">
          <w:rPr>
            <w:rPrChange w:id="255" w:author="Betty Zhu" w:date="2024-07-24T11:29:00Z">
              <w:rPr>
                <w:rFonts w:ascii="Segoe UI" w:hAnsi="Segoe UI" w:cs="Segoe UI"/>
                <w:color w:val="1F2328"/>
                <w:sz w:val="21"/>
                <w:szCs w:val="21"/>
                <w:shd w:val="clear" w:color="auto" w:fill="FFFFFF"/>
              </w:rPr>
            </w:rPrChange>
          </w:rPr>
          <w:t>GenAI</w:t>
        </w:r>
        <w:proofErr w:type="spellEnd"/>
        <w:r w:rsidRPr="00CB37E6">
          <w:rPr>
            <w:rPrChange w:id="256" w:author="Betty Zhu" w:date="2024-07-24T11:29:00Z">
              <w:rPr>
                <w:rFonts w:ascii="Segoe UI" w:hAnsi="Segoe UI" w:cs="Segoe UI"/>
                <w:color w:val="1F2328"/>
                <w:sz w:val="21"/>
                <w:szCs w:val="21"/>
                <w:shd w:val="clear" w:color="auto" w:fill="FFFFFF"/>
              </w:rPr>
            </w:rPrChange>
          </w:rPr>
          <w:t xml:space="preserve"> trends and knowledge</w:t>
        </w:r>
      </w:ins>
    </w:p>
    <w:p w14:paraId="428AB001" w14:textId="77777777" w:rsidR="00CB37E6" w:rsidRPr="00CB37E6" w:rsidRDefault="00CB37E6" w:rsidP="00CB37E6">
      <w:pPr>
        <w:pStyle w:val="BodyText"/>
        <w:numPr>
          <w:ilvl w:val="0"/>
          <w:numId w:val="47"/>
        </w:numPr>
        <w:tabs>
          <w:tab w:val="left" w:pos="3200"/>
        </w:tabs>
        <w:rPr>
          <w:ins w:id="257" w:author="Betty Zhu" w:date="2024-07-24T11:28:00Z"/>
          <w:rPrChange w:id="258" w:author="Betty Zhu" w:date="2024-07-24T11:28:00Z">
            <w:rPr>
              <w:ins w:id="259" w:author="Betty Zhu" w:date="2024-07-24T11:28:00Z"/>
              <w:rFonts w:ascii="Segoe UI" w:hAnsi="Segoe UI" w:cs="Segoe UI"/>
              <w:color w:val="1F2328"/>
              <w:sz w:val="21"/>
              <w:szCs w:val="21"/>
            </w:rPr>
          </w:rPrChange>
        </w:rPr>
      </w:pPr>
      <w:ins w:id="260" w:author="Betty Zhu" w:date="2024-07-24T11:28:00Z">
        <w:r w:rsidRPr="00CB37E6">
          <w:rPr>
            <w:rPrChange w:id="261" w:author="Betty Zhu" w:date="2024-07-24T11:29:00Z">
              <w:rPr>
                <w:rFonts w:ascii="Segoe UI" w:hAnsi="Segoe UI" w:cs="Segoe UI"/>
                <w:color w:val="1F2328"/>
                <w:sz w:val="21"/>
                <w:szCs w:val="21"/>
                <w:shd w:val="clear" w:color="auto" w:fill="FFFFFF"/>
              </w:rPr>
            </w:rPrChange>
          </w:rPr>
          <w:t>Data cleansing and manipulation (e.g., identifying errors, predicting missing fields)</w:t>
        </w:r>
      </w:ins>
    </w:p>
    <w:p w14:paraId="4C7D47D3" w14:textId="77777777" w:rsidR="00CB37E6" w:rsidRPr="00CB37E6" w:rsidRDefault="00CB37E6" w:rsidP="00CB37E6">
      <w:pPr>
        <w:pStyle w:val="BodyText"/>
        <w:numPr>
          <w:ilvl w:val="0"/>
          <w:numId w:val="47"/>
        </w:numPr>
        <w:tabs>
          <w:tab w:val="left" w:pos="3200"/>
        </w:tabs>
        <w:rPr>
          <w:ins w:id="262" w:author="Betty Zhu" w:date="2024-07-24T11:28:00Z"/>
          <w:rPrChange w:id="263" w:author="Betty Zhu" w:date="2024-07-24T11:28:00Z">
            <w:rPr>
              <w:ins w:id="264" w:author="Betty Zhu" w:date="2024-07-24T11:28:00Z"/>
              <w:rFonts w:ascii="Segoe UI" w:hAnsi="Segoe UI" w:cs="Segoe UI"/>
              <w:color w:val="1F2328"/>
              <w:sz w:val="21"/>
              <w:szCs w:val="21"/>
            </w:rPr>
          </w:rPrChange>
        </w:rPr>
      </w:pPr>
      <w:ins w:id="265" w:author="Betty Zhu" w:date="2024-07-24T11:28:00Z">
        <w:r w:rsidRPr="00CB37E6">
          <w:rPr>
            <w:rPrChange w:id="266" w:author="Betty Zhu" w:date="2024-07-24T11:29:00Z">
              <w:rPr>
                <w:rFonts w:ascii="Segoe UI" w:hAnsi="Segoe UI" w:cs="Segoe UI"/>
                <w:color w:val="1F2328"/>
                <w:sz w:val="21"/>
                <w:szCs w:val="21"/>
                <w:shd w:val="clear" w:color="auto" w:fill="FFFFFF"/>
              </w:rPr>
            </w:rPrChange>
          </w:rPr>
          <w:t xml:space="preserve">Enhancing traditional predictive </w:t>
        </w:r>
        <w:proofErr w:type="spellStart"/>
        <w:r w:rsidRPr="00CB37E6">
          <w:rPr>
            <w:rPrChange w:id="267" w:author="Betty Zhu" w:date="2024-07-24T11:29:00Z">
              <w:rPr>
                <w:rFonts w:ascii="Segoe UI" w:hAnsi="Segoe UI" w:cs="Segoe UI"/>
                <w:color w:val="1F2328"/>
                <w:sz w:val="21"/>
                <w:szCs w:val="21"/>
                <w:shd w:val="clear" w:color="auto" w:fill="FFFFFF"/>
              </w:rPr>
            </w:rPrChange>
          </w:rPr>
          <w:t>modeling</w:t>
        </w:r>
        <w:proofErr w:type="spellEnd"/>
        <w:r w:rsidRPr="00CB37E6">
          <w:rPr>
            <w:rPrChange w:id="268" w:author="Betty Zhu" w:date="2024-07-24T11:29:00Z">
              <w:rPr>
                <w:rFonts w:ascii="Segoe UI" w:hAnsi="Segoe UI" w:cs="Segoe UI"/>
                <w:color w:val="1F2328"/>
                <w:sz w:val="21"/>
                <w:szCs w:val="21"/>
                <w:shd w:val="clear" w:color="auto" w:fill="FFFFFF"/>
              </w:rPr>
            </w:rPrChange>
          </w:rPr>
          <w:t xml:space="preserve"> exercises (e.g., risk and demand </w:t>
        </w:r>
        <w:proofErr w:type="spellStart"/>
        <w:r w:rsidRPr="00CB37E6">
          <w:rPr>
            <w:rPrChange w:id="269" w:author="Betty Zhu" w:date="2024-07-24T11:29:00Z">
              <w:rPr>
                <w:rFonts w:ascii="Segoe UI" w:hAnsi="Segoe UI" w:cs="Segoe UI"/>
                <w:color w:val="1F2328"/>
                <w:sz w:val="21"/>
                <w:szCs w:val="21"/>
                <w:shd w:val="clear" w:color="auto" w:fill="FFFFFF"/>
              </w:rPr>
            </w:rPrChange>
          </w:rPr>
          <w:t>modeling</w:t>
        </w:r>
        <w:proofErr w:type="spellEnd"/>
        <w:r w:rsidRPr="00CB37E6">
          <w:rPr>
            <w:rPrChange w:id="270" w:author="Betty Zhu" w:date="2024-07-24T11:29:00Z">
              <w:rPr>
                <w:rFonts w:ascii="Segoe UI" w:hAnsi="Segoe UI" w:cs="Segoe UI"/>
                <w:color w:val="1F2328"/>
                <w:sz w:val="21"/>
                <w:szCs w:val="21"/>
                <w:shd w:val="clear" w:color="auto" w:fill="FFFFFF"/>
              </w:rPr>
            </w:rPrChange>
          </w:rPr>
          <w:t>)</w:t>
        </w:r>
      </w:ins>
    </w:p>
    <w:p w14:paraId="19CFDA01" w14:textId="77777777" w:rsidR="00CB37E6" w:rsidRPr="00CB37E6" w:rsidRDefault="00CB37E6" w:rsidP="00CB37E6">
      <w:pPr>
        <w:pStyle w:val="BodyText"/>
        <w:numPr>
          <w:ilvl w:val="0"/>
          <w:numId w:val="47"/>
        </w:numPr>
        <w:tabs>
          <w:tab w:val="left" w:pos="3200"/>
        </w:tabs>
        <w:rPr>
          <w:ins w:id="271" w:author="Betty Zhu" w:date="2024-07-24T11:28:00Z"/>
          <w:rPrChange w:id="272" w:author="Betty Zhu" w:date="2024-07-24T11:28:00Z">
            <w:rPr>
              <w:ins w:id="273" w:author="Betty Zhu" w:date="2024-07-24T11:28:00Z"/>
              <w:rFonts w:ascii="Segoe UI" w:hAnsi="Segoe UI" w:cs="Segoe UI"/>
              <w:color w:val="1F2328"/>
              <w:sz w:val="21"/>
              <w:szCs w:val="21"/>
            </w:rPr>
          </w:rPrChange>
        </w:rPr>
      </w:pPr>
      <w:ins w:id="274" w:author="Betty Zhu" w:date="2024-07-24T11:28:00Z">
        <w:r w:rsidRPr="00CB37E6">
          <w:rPr>
            <w:rPrChange w:id="275" w:author="Betty Zhu" w:date="2024-07-24T11:29:00Z">
              <w:rPr>
                <w:rFonts w:ascii="Segoe UI" w:hAnsi="Segoe UI" w:cs="Segoe UI"/>
                <w:color w:val="1F2328"/>
                <w:sz w:val="21"/>
                <w:szCs w:val="21"/>
                <w:shd w:val="clear" w:color="auto" w:fill="FFFFFF"/>
              </w:rPr>
            </w:rPrChange>
          </w:rPr>
          <w:t>Reporting generation and analysis (e.g., regulatory compliance)</w:t>
        </w:r>
      </w:ins>
    </w:p>
    <w:p w14:paraId="6670A8F5" w14:textId="77777777" w:rsidR="00CB37E6" w:rsidRPr="00CB37E6" w:rsidRDefault="00CB37E6" w:rsidP="00CB37E6">
      <w:pPr>
        <w:pStyle w:val="BodyText"/>
        <w:numPr>
          <w:ilvl w:val="0"/>
          <w:numId w:val="47"/>
        </w:numPr>
        <w:tabs>
          <w:tab w:val="left" w:pos="3200"/>
        </w:tabs>
        <w:rPr>
          <w:ins w:id="276" w:author="Betty Zhu" w:date="2024-07-24T11:28:00Z"/>
          <w:rPrChange w:id="277" w:author="Betty Zhu" w:date="2024-07-24T11:28:00Z">
            <w:rPr>
              <w:ins w:id="278" w:author="Betty Zhu" w:date="2024-07-24T11:28:00Z"/>
              <w:rFonts w:ascii="Segoe UI" w:hAnsi="Segoe UI" w:cs="Segoe UI"/>
              <w:color w:val="1F2328"/>
              <w:sz w:val="21"/>
              <w:szCs w:val="21"/>
            </w:rPr>
          </w:rPrChange>
        </w:rPr>
      </w:pPr>
      <w:ins w:id="279" w:author="Betty Zhu" w:date="2024-07-24T11:28:00Z">
        <w:r w:rsidRPr="00CB37E6">
          <w:rPr>
            <w:rPrChange w:id="280" w:author="Betty Zhu" w:date="2024-07-24T11:29:00Z">
              <w:rPr>
                <w:rFonts w:ascii="Segoe UI" w:hAnsi="Segoe UI" w:cs="Segoe UI"/>
                <w:color w:val="1F2328"/>
                <w:sz w:val="21"/>
                <w:szCs w:val="21"/>
                <w:shd w:val="clear" w:color="auto" w:fill="FFFFFF"/>
              </w:rPr>
            </w:rPrChange>
          </w:rPr>
          <w:t>Marketing and sales (e.g., marketing material creation and sales lead generation)</w:t>
        </w:r>
      </w:ins>
    </w:p>
    <w:p w14:paraId="0A54C292" w14:textId="15E9FE9E" w:rsidR="00CB37E6" w:rsidRPr="00CB37E6" w:rsidRDefault="00CB37E6" w:rsidP="00CB37E6">
      <w:pPr>
        <w:pStyle w:val="BodyText"/>
        <w:numPr>
          <w:ilvl w:val="0"/>
          <w:numId w:val="47"/>
        </w:numPr>
        <w:tabs>
          <w:tab w:val="left" w:pos="3200"/>
        </w:tabs>
        <w:rPr>
          <w:ins w:id="281" w:author="Betty Zhu" w:date="2024-07-24T11:28:00Z"/>
          <w:rPrChange w:id="282" w:author="Betty Zhu" w:date="2024-07-24T11:28:00Z">
            <w:rPr>
              <w:ins w:id="283" w:author="Betty Zhu" w:date="2024-07-24T11:28:00Z"/>
              <w:rFonts w:ascii="Segoe UI" w:hAnsi="Segoe UI" w:cs="Segoe UI"/>
              <w:color w:val="1F2328"/>
              <w:sz w:val="21"/>
              <w:szCs w:val="21"/>
              <w:shd w:val="clear" w:color="auto" w:fill="FFFFFF"/>
            </w:rPr>
          </w:rPrChange>
        </w:rPr>
      </w:pPr>
      <w:ins w:id="284" w:author="Betty Zhu" w:date="2024-07-24T11:28:00Z">
        <w:r w:rsidRPr="00CB37E6">
          <w:rPr>
            <w:rPrChange w:id="285" w:author="Betty Zhu" w:date="2024-07-24T11:29:00Z">
              <w:rPr>
                <w:rFonts w:ascii="Segoe UI" w:hAnsi="Segoe UI" w:cs="Segoe UI"/>
                <w:color w:val="1F2328"/>
                <w:sz w:val="21"/>
                <w:szCs w:val="21"/>
                <w:shd w:val="clear" w:color="auto" w:fill="FFFFFF"/>
              </w:rPr>
            </w:rPrChange>
          </w:rPr>
          <w:t>Underwriting (e.g., algorithmic underwriting)</w:t>
        </w:r>
        <w:r w:rsidRPr="00CB37E6">
          <w:rPr>
            <w:rPrChange w:id="286" w:author="Betty Zhu" w:date="2024-07-24T11:29:00Z">
              <w:rPr>
                <w:rFonts w:ascii="Segoe UI" w:hAnsi="Segoe UI" w:cs="Segoe UI"/>
                <w:color w:val="1F2328"/>
                <w:sz w:val="21"/>
                <w:szCs w:val="21"/>
              </w:rPr>
            </w:rPrChange>
          </w:rPr>
          <w:br/>
        </w:r>
      </w:ins>
    </w:p>
    <w:p w14:paraId="098E08C9" w14:textId="77777777" w:rsidR="00CB37E6" w:rsidRPr="00CB37E6" w:rsidRDefault="00CB37E6" w:rsidP="00CB37E6">
      <w:pPr>
        <w:pStyle w:val="BodyText"/>
        <w:numPr>
          <w:ilvl w:val="0"/>
          <w:numId w:val="47"/>
        </w:numPr>
        <w:tabs>
          <w:tab w:val="left" w:pos="3200"/>
        </w:tabs>
        <w:rPr>
          <w:ins w:id="287" w:author="Betty Zhu" w:date="2024-07-24T11:28:00Z"/>
          <w:rPrChange w:id="288" w:author="Betty Zhu" w:date="2024-07-24T11:28:00Z">
            <w:rPr>
              <w:ins w:id="289" w:author="Betty Zhu" w:date="2024-07-24T11:28:00Z"/>
              <w:rFonts w:ascii="Segoe UI" w:hAnsi="Segoe UI" w:cs="Segoe UI"/>
              <w:color w:val="1F2328"/>
              <w:sz w:val="21"/>
              <w:szCs w:val="21"/>
            </w:rPr>
          </w:rPrChange>
        </w:rPr>
      </w:pPr>
      <w:ins w:id="290" w:author="Betty Zhu" w:date="2024-07-24T11:28:00Z">
        <w:r w:rsidRPr="00CB37E6">
          <w:rPr>
            <w:rPrChange w:id="291" w:author="Betty Zhu" w:date="2024-07-24T11:29:00Z">
              <w:rPr>
                <w:rFonts w:ascii="Segoe UI" w:hAnsi="Segoe UI" w:cs="Segoe UI"/>
                <w:color w:val="1F2328"/>
                <w:sz w:val="21"/>
                <w:szCs w:val="21"/>
                <w:shd w:val="clear" w:color="auto" w:fill="FFFFFF"/>
              </w:rPr>
            </w:rPrChange>
          </w:rPr>
          <w:lastRenderedPageBreak/>
          <w:t>Customer services (e.g., automated policy generation, building bespoke chatbots)</w:t>
        </w:r>
      </w:ins>
    </w:p>
    <w:p w14:paraId="1F4A46AD" w14:textId="04037D2C" w:rsidR="00630AC4" w:rsidDel="00CB37E6" w:rsidRDefault="00CB37E6" w:rsidP="00CB37E6">
      <w:pPr>
        <w:pStyle w:val="BodyText"/>
        <w:tabs>
          <w:tab w:val="left" w:pos="3200"/>
        </w:tabs>
        <w:rPr>
          <w:del w:id="292" w:author="Betty Zhu" w:date="2024-07-24T11:27:00Z"/>
        </w:rPr>
      </w:pPr>
      <w:ins w:id="293" w:author="Betty Zhu" w:date="2024-07-24T11:28:00Z">
        <w:r w:rsidRPr="00CB37E6">
          <w:rPr>
            <w:rPrChange w:id="294" w:author="Betty Zhu" w:date="2024-07-24T11:29:00Z">
              <w:rPr>
                <w:rFonts w:ascii="Segoe UI" w:hAnsi="Segoe UI" w:cs="Segoe UI"/>
                <w:color w:val="1F2328"/>
                <w:sz w:val="21"/>
                <w:szCs w:val="21"/>
                <w:shd w:val="clear" w:color="auto" w:fill="FFFFFF"/>
              </w:rPr>
            </w:rPrChange>
          </w:rPr>
          <w:t>Claims analytics (e.g., fraud detection)</w:t>
        </w:r>
      </w:ins>
      <w:del w:id="295" w:author="Betty Zhu" w:date="2024-07-24T11:27:00Z">
        <w:r w:rsidR="00630AC4" w:rsidDel="00CB37E6">
          <w:delText xml:space="preserve">Data </w:delText>
        </w:r>
        <w:r w:rsidR="004F258E" w:rsidDel="00CB37E6">
          <w:delText>c</w:delText>
        </w:r>
        <w:r w:rsidR="00447293" w:rsidDel="00CB37E6">
          <w:delText xml:space="preserve">leansing and </w:delText>
        </w:r>
        <w:r w:rsidR="004F258E" w:rsidDel="00CB37E6">
          <w:delText>m</w:delText>
        </w:r>
        <w:r w:rsidR="00447293" w:rsidDel="00CB37E6">
          <w:delText>anipulation (</w:delText>
        </w:r>
        <w:r w:rsidR="004F258E" w:rsidDel="00CB37E6">
          <w:delText>e.g.,</w:delText>
        </w:r>
        <w:r w:rsidR="00447293" w:rsidDel="00CB37E6">
          <w:delText xml:space="preserve"> guessing missing fields)</w:delText>
        </w:r>
      </w:del>
    </w:p>
    <w:p w14:paraId="5CA17995" w14:textId="77777777" w:rsidR="00CB37E6" w:rsidRDefault="00CB37E6" w:rsidP="00CB37E6">
      <w:pPr>
        <w:pStyle w:val="BodyText"/>
        <w:numPr>
          <w:ilvl w:val="0"/>
          <w:numId w:val="47"/>
        </w:numPr>
        <w:tabs>
          <w:tab w:val="left" w:pos="3200"/>
        </w:tabs>
        <w:rPr>
          <w:ins w:id="296" w:author="Betty Zhu" w:date="2024-07-24T11:28:00Z"/>
        </w:rPr>
        <w:pPrChange w:id="297" w:author="Betty Zhu" w:date="2024-07-24T11:28:00Z">
          <w:pPr>
            <w:pStyle w:val="BodyText"/>
            <w:numPr>
              <w:numId w:val="38"/>
            </w:numPr>
            <w:tabs>
              <w:tab w:val="left" w:pos="3200"/>
            </w:tabs>
            <w:ind w:left="720" w:hanging="360"/>
          </w:pPr>
        </w:pPrChange>
      </w:pPr>
    </w:p>
    <w:p w14:paraId="7F861254" w14:textId="44774361" w:rsidR="00630AC4" w:rsidDel="00CB37E6" w:rsidRDefault="004F258E" w:rsidP="00CB37E6">
      <w:pPr>
        <w:pStyle w:val="BodyText"/>
        <w:numPr>
          <w:ilvl w:val="0"/>
          <w:numId w:val="47"/>
        </w:numPr>
        <w:tabs>
          <w:tab w:val="left" w:pos="3200"/>
        </w:tabs>
        <w:rPr>
          <w:del w:id="298" w:author="Betty Zhu" w:date="2024-07-24T11:27:00Z"/>
        </w:rPr>
        <w:pPrChange w:id="299" w:author="Betty Zhu" w:date="2024-07-24T11:29:00Z">
          <w:pPr>
            <w:pStyle w:val="BodyText"/>
            <w:numPr>
              <w:numId w:val="38"/>
            </w:numPr>
            <w:tabs>
              <w:tab w:val="left" w:pos="3200"/>
            </w:tabs>
            <w:ind w:left="720" w:hanging="360"/>
          </w:pPr>
        </w:pPrChange>
      </w:pPr>
      <w:del w:id="300" w:author="Betty Zhu" w:date="2024-07-24T11:27:00Z">
        <w:r w:rsidDel="00CB37E6">
          <w:delText>Enhancing</w:delText>
        </w:r>
        <w:r w:rsidR="00447293" w:rsidDel="00CB37E6">
          <w:delText xml:space="preserve"> traditional predictive modeling exercises (</w:delText>
        </w:r>
        <w:r w:rsidDel="00CB37E6">
          <w:delText>e.g.,</w:delText>
        </w:r>
        <w:r w:rsidR="00447293" w:rsidDel="00CB37E6">
          <w:delText xml:space="preserve"> risk and demand modeling)</w:delText>
        </w:r>
      </w:del>
    </w:p>
    <w:p w14:paraId="557A20E7" w14:textId="260017F7" w:rsidR="00630AC4" w:rsidDel="00CB37E6" w:rsidRDefault="004F258E" w:rsidP="00CB37E6">
      <w:pPr>
        <w:pStyle w:val="BodyText"/>
        <w:numPr>
          <w:ilvl w:val="0"/>
          <w:numId w:val="47"/>
        </w:numPr>
        <w:tabs>
          <w:tab w:val="left" w:pos="3200"/>
        </w:tabs>
        <w:rPr>
          <w:del w:id="301" w:author="Betty Zhu" w:date="2024-07-24T11:27:00Z"/>
        </w:rPr>
        <w:pPrChange w:id="302" w:author="Betty Zhu" w:date="2024-07-24T11:29:00Z">
          <w:pPr>
            <w:pStyle w:val="BodyText"/>
            <w:numPr>
              <w:numId w:val="38"/>
            </w:numPr>
            <w:tabs>
              <w:tab w:val="left" w:pos="3200"/>
            </w:tabs>
            <w:ind w:left="720" w:hanging="360"/>
          </w:pPr>
        </w:pPrChange>
      </w:pPr>
      <w:del w:id="303" w:author="Betty Zhu" w:date="2024-07-24T11:27:00Z">
        <w:r w:rsidDel="00CB37E6">
          <w:delText xml:space="preserve">Reporting </w:delText>
        </w:r>
      </w:del>
      <w:ins w:id="304" w:author="Ramsay, Daniel (Edinburgh)" w:date="2024-06-17T12:14:00Z">
        <w:del w:id="305" w:author="Betty Zhu" w:date="2024-07-24T11:27:00Z">
          <w:r w:rsidR="007C23DB" w:rsidDel="00CB37E6">
            <w:delText xml:space="preserve">generation and analysis </w:delText>
          </w:r>
        </w:del>
      </w:ins>
      <w:del w:id="306" w:author="Betty Zhu" w:date="2024-07-24T11:27:00Z">
        <w:r w:rsidDel="00CB37E6">
          <w:delText xml:space="preserve">(e.g., </w:delText>
        </w:r>
        <w:r w:rsidR="00630AC4" w:rsidDel="00CB37E6">
          <w:delText>regulatory compliance</w:delText>
        </w:r>
        <w:r w:rsidDel="00CB37E6">
          <w:delText xml:space="preserve">) </w:delText>
        </w:r>
      </w:del>
    </w:p>
    <w:p w14:paraId="494D343B" w14:textId="4EB4866A" w:rsidR="00630AC4" w:rsidDel="00CB37E6" w:rsidRDefault="00630AC4" w:rsidP="00CB37E6">
      <w:pPr>
        <w:pStyle w:val="BodyText"/>
        <w:numPr>
          <w:ilvl w:val="0"/>
          <w:numId w:val="47"/>
        </w:numPr>
        <w:tabs>
          <w:tab w:val="left" w:pos="3200"/>
        </w:tabs>
        <w:rPr>
          <w:del w:id="307" w:author="Betty Zhu" w:date="2024-07-24T11:27:00Z"/>
        </w:rPr>
        <w:pPrChange w:id="308" w:author="Betty Zhu" w:date="2024-07-24T11:29:00Z">
          <w:pPr>
            <w:pStyle w:val="BodyText"/>
            <w:numPr>
              <w:numId w:val="38"/>
            </w:numPr>
            <w:tabs>
              <w:tab w:val="left" w:pos="3200"/>
            </w:tabs>
            <w:ind w:left="720" w:hanging="360"/>
          </w:pPr>
        </w:pPrChange>
      </w:pPr>
      <w:del w:id="309" w:author="Betty Zhu" w:date="2024-07-24T11:27:00Z">
        <w:r w:rsidDel="00CB37E6">
          <w:delText xml:space="preserve">Marketing </w:delText>
        </w:r>
        <w:r w:rsidR="00447293" w:rsidDel="00CB37E6">
          <w:delText>and Sales (</w:delText>
        </w:r>
        <w:r w:rsidR="004F258E" w:rsidDel="00CB37E6">
          <w:delText>e.g.,</w:delText>
        </w:r>
        <w:r w:rsidR="00447293" w:rsidDel="00CB37E6">
          <w:delText xml:space="preserve"> marketing material </w:delText>
        </w:r>
        <w:r w:rsidR="004F258E" w:rsidDel="00CB37E6">
          <w:delText xml:space="preserve">creation </w:delText>
        </w:r>
        <w:r w:rsidR="003F1259" w:rsidDel="00CB37E6">
          <w:delText xml:space="preserve">and </w:delText>
        </w:r>
        <w:r w:rsidDel="00CB37E6">
          <w:delText>sales lead generation</w:delText>
        </w:r>
        <w:r w:rsidR="00447293" w:rsidDel="00CB37E6">
          <w:delText>)</w:delText>
        </w:r>
      </w:del>
    </w:p>
    <w:p w14:paraId="31D98E01" w14:textId="2CDB94DF" w:rsidR="00630AC4" w:rsidDel="00CB37E6" w:rsidRDefault="00447293" w:rsidP="00CB37E6">
      <w:pPr>
        <w:pStyle w:val="BodyText"/>
        <w:numPr>
          <w:ilvl w:val="0"/>
          <w:numId w:val="47"/>
        </w:numPr>
        <w:tabs>
          <w:tab w:val="left" w:pos="3200"/>
        </w:tabs>
        <w:rPr>
          <w:del w:id="310" w:author="Betty Zhu" w:date="2024-07-24T11:27:00Z"/>
        </w:rPr>
        <w:pPrChange w:id="311" w:author="Betty Zhu" w:date="2024-07-24T11:29:00Z">
          <w:pPr>
            <w:pStyle w:val="BodyText"/>
            <w:numPr>
              <w:numId w:val="38"/>
            </w:numPr>
            <w:tabs>
              <w:tab w:val="left" w:pos="3200"/>
            </w:tabs>
            <w:ind w:left="720" w:hanging="360"/>
          </w:pPr>
        </w:pPrChange>
      </w:pPr>
      <w:del w:id="312" w:author="Betty Zhu" w:date="2024-07-24T11:27:00Z">
        <w:r w:rsidDel="00CB37E6">
          <w:delText>Underwriting (</w:delText>
        </w:r>
        <w:r w:rsidR="004F258E" w:rsidDel="00CB37E6">
          <w:delText>e.g.,</w:delText>
        </w:r>
        <w:r w:rsidDel="00CB37E6">
          <w:delText xml:space="preserve"> algorithmic underwriting)</w:delText>
        </w:r>
      </w:del>
    </w:p>
    <w:p w14:paraId="116B4F72" w14:textId="6EE38093" w:rsidR="00630AC4" w:rsidDel="00CB37E6" w:rsidRDefault="00630AC4" w:rsidP="00CB37E6">
      <w:pPr>
        <w:pStyle w:val="BodyText"/>
        <w:numPr>
          <w:ilvl w:val="0"/>
          <w:numId w:val="47"/>
        </w:numPr>
        <w:tabs>
          <w:tab w:val="left" w:pos="3200"/>
        </w:tabs>
        <w:rPr>
          <w:del w:id="313" w:author="Betty Zhu" w:date="2024-07-24T11:27:00Z"/>
        </w:rPr>
        <w:pPrChange w:id="314" w:author="Betty Zhu" w:date="2024-07-24T11:29:00Z">
          <w:pPr>
            <w:pStyle w:val="BodyText"/>
            <w:numPr>
              <w:numId w:val="38"/>
            </w:numPr>
            <w:tabs>
              <w:tab w:val="left" w:pos="3200"/>
            </w:tabs>
            <w:ind w:left="720" w:hanging="360"/>
          </w:pPr>
        </w:pPrChange>
      </w:pPr>
      <w:del w:id="315" w:author="Betty Zhu" w:date="2024-07-24T11:27:00Z">
        <w:r w:rsidDel="00CB37E6">
          <w:delText>Customer servic</w:delText>
        </w:r>
        <w:r w:rsidR="00447293" w:rsidDel="00CB37E6">
          <w:delText>es (</w:delText>
        </w:r>
        <w:r w:rsidR="004F258E" w:rsidDel="00CB37E6">
          <w:delText>e.g.,</w:delText>
        </w:r>
        <w:r w:rsidR="00447293" w:rsidDel="00CB37E6">
          <w:delText xml:space="preserve"> automated policy generation, building bespoke </w:delText>
        </w:r>
        <w:r w:rsidR="004F258E" w:rsidDel="00CB37E6">
          <w:delText>c</w:delText>
        </w:r>
        <w:r w:rsidR="00447293" w:rsidDel="00CB37E6">
          <w:delText>hatbot</w:delText>
        </w:r>
        <w:r w:rsidR="004F258E" w:rsidDel="00CB37E6">
          <w:delText>s</w:delText>
        </w:r>
        <w:r w:rsidR="00447293" w:rsidDel="00CB37E6">
          <w:delText>)</w:delText>
        </w:r>
      </w:del>
    </w:p>
    <w:p w14:paraId="26E95C01" w14:textId="35E1B8DD" w:rsidR="008A7ABE" w:rsidRDefault="00630AC4" w:rsidP="00CB37E6">
      <w:pPr>
        <w:pStyle w:val="BodyText"/>
        <w:numPr>
          <w:ilvl w:val="0"/>
          <w:numId w:val="47"/>
        </w:numPr>
        <w:tabs>
          <w:tab w:val="left" w:pos="3200"/>
        </w:tabs>
        <w:pPrChange w:id="316" w:author="Betty Zhu" w:date="2024-07-24T11:29:00Z">
          <w:pPr>
            <w:pStyle w:val="BodyText"/>
            <w:numPr>
              <w:numId w:val="38"/>
            </w:numPr>
            <w:tabs>
              <w:tab w:val="left" w:pos="3200"/>
            </w:tabs>
            <w:ind w:left="720" w:hanging="360"/>
          </w:pPr>
        </w:pPrChange>
      </w:pPr>
      <w:del w:id="317" w:author="Betty Zhu" w:date="2024-07-24T11:27:00Z">
        <w:r w:rsidDel="00CB37E6">
          <w:delText>Claims</w:delText>
        </w:r>
        <w:r w:rsidR="00447293" w:rsidDel="00CB37E6">
          <w:delText xml:space="preserve"> Analytics</w:delText>
        </w:r>
        <w:r w:rsidDel="00CB37E6">
          <w:delText xml:space="preserve"> </w:delText>
        </w:r>
        <w:r w:rsidR="00447293" w:rsidDel="00CB37E6">
          <w:delText>(</w:delText>
        </w:r>
        <w:r w:rsidR="004F258E" w:rsidDel="00CB37E6">
          <w:delText>e.g.,</w:delText>
        </w:r>
        <w:r w:rsidR="00447293" w:rsidDel="00CB37E6">
          <w:delText xml:space="preserve"> </w:delText>
        </w:r>
        <w:commentRangeStart w:id="318"/>
        <w:commentRangeStart w:id="319"/>
        <w:r w:rsidR="00447293" w:rsidDel="00CB37E6">
          <w:delText>fraud</w:delText>
        </w:r>
        <w:commentRangeEnd w:id="318"/>
        <w:r w:rsidR="00C93844" w:rsidDel="00CB37E6">
          <w:rPr>
            <w:rStyle w:val="CommentReference"/>
          </w:rPr>
          <w:commentReference w:id="318"/>
        </w:r>
        <w:commentRangeEnd w:id="319"/>
        <w:r w:rsidR="008A7ABE" w:rsidDel="00CB37E6">
          <w:rPr>
            <w:rStyle w:val="CommentReference"/>
          </w:rPr>
          <w:commentReference w:id="319"/>
        </w:r>
        <w:r w:rsidR="00447293" w:rsidDel="00CB37E6">
          <w:delText xml:space="preserve"> detection)</w:delText>
        </w:r>
      </w:del>
      <w:ins w:id="320" w:author="Betty Zhu" w:date="2024-07-17T10:42:00Z">
        <w:r w:rsidR="008A7ABE">
          <w:t xml:space="preserve">Coding Assistance </w:t>
        </w:r>
      </w:ins>
    </w:p>
    <w:p w14:paraId="64B9C4DA" w14:textId="459C139B" w:rsidR="00630AC4" w:rsidDel="00CB37E6" w:rsidRDefault="00630AC4" w:rsidP="00CB37E6">
      <w:pPr>
        <w:pStyle w:val="BodyText"/>
        <w:numPr>
          <w:ilvl w:val="0"/>
          <w:numId w:val="47"/>
        </w:numPr>
        <w:tabs>
          <w:tab w:val="left" w:pos="3200"/>
        </w:tabs>
        <w:rPr>
          <w:del w:id="321" w:author="Betty Zhu" w:date="2024-07-24T11:29:00Z"/>
        </w:rPr>
        <w:pPrChange w:id="322" w:author="Betty Zhu" w:date="2024-07-24T11:29:00Z">
          <w:pPr>
            <w:pStyle w:val="BodyText"/>
            <w:numPr>
              <w:numId w:val="38"/>
            </w:numPr>
            <w:tabs>
              <w:tab w:val="left" w:pos="3200"/>
            </w:tabs>
            <w:ind w:left="720" w:hanging="360"/>
          </w:pPr>
        </w:pPrChange>
      </w:pPr>
      <w:r>
        <w:t>Others (please specify) _________</w:t>
      </w:r>
    </w:p>
    <w:p w14:paraId="02AC794E" w14:textId="77777777" w:rsidR="00652BCC" w:rsidRDefault="00652BCC" w:rsidP="00652BCC">
      <w:pPr>
        <w:pStyle w:val="BodyText"/>
        <w:numPr>
          <w:ilvl w:val="0"/>
          <w:numId w:val="47"/>
        </w:numPr>
        <w:tabs>
          <w:tab w:val="left" w:pos="3200"/>
        </w:tabs>
        <w:pPrChange w:id="323" w:author="Betty Zhu" w:date="2024-07-24T11:29:00Z">
          <w:pPr>
            <w:pStyle w:val="BodyText"/>
            <w:tabs>
              <w:tab w:val="left" w:pos="3200"/>
            </w:tabs>
          </w:pPr>
        </w:pPrChange>
      </w:pPr>
    </w:p>
    <w:p w14:paraId="4A14D73C" w14:textId="77777777" w:rsidR="00652BCC" w:rsidRDefault="00652BCC" w:rsidP="00652BCC">
      <w:pPr>
        <w:pStyle w:val="BodyText"/>
        <w:tabs>
          <w:tab w:val="left" w:pos="3200"/>
        </w:tabs>
        <w:rPr>
          <w:ins w:id="324" w:author="Betty Zhu" w:date="2024-07-24T11:31:00Z"/>
        </w:rPr>
      </w:pPr>
    </w:p>
    <w:p w14:paraId="5F218EEB" w14:textId="77777777" w:rsidR="00614667" w:rsidRDefault="00614667" w:rsidP="00652BCC">
      <w:pPr>
        <w:pStyle w:val="BodyText"/>
        <w:tabs>
          <w:tab w:val="left" w:pos="3200"/>
        </w:tabs>
        <w:rPr>
          <w:ins w:id="325" w:author="Betty Zhu" w:date="2024-07-24T11:32:00Z"/>
        </w:rPr>
      </w:pPr>
      <w:ins w:id="326" w:author="Betty Zhu" w:date="2024-07-24T11:31:00Z">
        <w:r>
          <w:t xml:space="preserve">Q15. </w:t>
        </w:r>
      </w:ins>
      <w:ins w:id="327" w:author="Betty Zhu" w:date="2024-07-24T11:32:00Z">
        <w:r>
          <w:t>Is</w:t>
        </w:r>
      </w:ins>
      <w:ins w:id="328" w:author="Betty Zhu" w:date="2024-07-24T11:31:00Z">
        <w:r>
          <w:t xml:space="preserve"> there anything else you would like to tell us? </w:t>
        </w:r>
        <w:r w:rsidRPr="00614667">
          <w:rPr>
            <w:highlight w:val="yellow"/>
            <w:rPrChange w:id="329" w:author="Betty Zhu" w:date="2024-07-24T11:31:00Z">
              <w:rPr/>
            </w:rPrChange>
          </w:rPr>
          <w:t>[texts]</w:t>
        </w:r>
      </w:ins>
    </w:p>
    <w:p w14:paraId="43ACE605" w14:textId="73083D11" w:rsidR="00614667" w:rsidRDefault="00614667" w:rsidP="00652BCC">
      <w:pPr>
        <w:pStyle w:val="BodyText"/>
        <w:tabs>
          <w:tab w:val="left" w:pos="3200"/>
        </w:tabs>
        <w:rPr>
          <w:ins w:id="330" w:author="Betty Zhu" w:date="2024-07-24T11:31:00Z"/>
        </w:rPr>
      </w:pPr>
      <w:ins w:id="331" w:author="Betty Zhu" w:date="2024-07-24T11:32:00Z">
        <w:r>
          <w:t xml:space="preserve">         </w:t>
        </w:r>
      </w:ins>
      <w:ins w:id="332" w:author="Betty Zhu" w:date="2024-07-24T11:31:00Z">
        <w:r>
          <w:t>_____________________________________</w:t>
        </w:r>
      </w:ins>
    </w:p>
    <w:p w14:paraId="6411B858" w14:textId="77777777" w:rsidR="00614667" w:rsidRDefault="00614667" w:rsidP="00652BCC">
      <w:pPr>
        <w:pStyle w:val="BodyText"/>
        <w:tabs>
          <w:tab w:val="left" w:pos="3200"/>
        </w:tabs>
      </w:pPr>
    </w:p>
    <w:p w14:paraId="242A9F01" w14:textId="352B4FB6" w:rsidR="00652BCC" w:rsidRDefault="00652BCC" w:rsidP="00652BCC">
      <w:pPr>
        <w:pStyle w:val="BodyText"/>
        <w:tabs>
          <w:tab w:val="left" w:pos="3200"/>
        </w:tabs>
        <w:rPr>
          <w:b/>
          <w:bCs/>
        </w:rPr>
      </w:pPr>
      <w:r w:rsidRPr="00652BCC">
        <w:rPr>
          <w:b/>
          <w:bCs/>
        </w:rPr>
        <w:t>Section 3 – Joining us</w:t>
      </w:r>
    </w:p>
    <w:p w14:paraId="5CEBC019" w14:textId="4D5E7ABC" w:rsidR="008479D1" w:rsidRPr="00C75BA8" w:rsidDel="00C75BA8" w:rsidRDefault="00C75BA8" w:rsidP="00652BCC">
      <w:pPr>
        <w:pStyle w:val="BodyText"/>
        <w:tabs>
          <w:tab w:val="left" w:pos="3200"/>
        </w:tabs>
        <w:rPr>
          <w:del w:id="333" w:author="Betty Zhu" w:date="2024-07-24T11:29:00Z"/>
          <w:rPrChange w:id="334" w:author="Betty Zhu" w:date="2024-07-24T11:30:00Z">
            <w:rPr>
              <w:del w:id="335" w:author="Betty Zhu" w:date="2024-07-24T11:29:00Z"/>
              <w:rFonts w:ascii="Segoe UI" w:hAnsi="Segoe UI" w:cs="Segoe UI"/>
              <w:color w:val="1F2328"/>
              <w:sz w:val="21"/>
              <w:szCs w:val="21"/>
              <w:shd w:val="clear" w:color="auto" w:fill="FFFFFF"/>
            </w:rPr>
          </w:rPrChange>
        </w:rPr>
      </w:pPr>
      <w:ins w:id="336" w:author="Betty Zhu" w:date="2024-07-24T11:29:00Z">
        <w:r w:rsidRPr="00C75BA8">
          <w:rPr>
            <w:rPrChange w:id="337" w:author="Betty Zhu" w:date="2024-07-24T11:30:00Z">
              <w:rPr>
                <w:rFonts w:ascii="Segoe UI" w:hAnsi="Segoe UI" w:cs="Segoe UI"/>
                <w:color w:val="1F2328"/>
                <w:sz w:val="21"/>
                <w:szCs w:val="21"/>
                <w:shd w:val="clear" w:color="auto" w:fill="FFFFFF"/>
              </w:rPr>
            </w:rPrChange>
          </w:rPr>
          <w:t xml:space="preserve">Would you like to join the </w:t>
        </w:r>
        <w:proofErr w:type="spellStart"/>
        <w:r w:rsidRPr="00C75BA8">
          <w:rPr>
            <w:rPrChange w:id="338" w:author="Betty Zhu" w:date="2024-07-24T11:30:00Z">
              <w:rPr>
                <w:rFonts w:ascii="Segoe UI" w:hAnsi="Segoe UI" w:cs="Segoe UI"/>
                <w:color w:val="1F2328"/>
                <w:sz w:val="21"/>
                <w:szCs w:val="21"/>
                <w:shd w:val="clear" w:color="auto" w:fill="FFFFFF"/>
              </w:rPr>
            </w:rPrChange>
          </w:rPr>
          <w:t>GenAI</w:t>
        </w:r>
        <w:proofErr w:type="spellEnd"/>
        <w:r w:rsidRPr="00C75BA8">
          <w:rPr>
            <w:rPrChange w:id="339" w:author="Betty Zhu" w:date="2024-07-24T11:30:00Z">
              <w:rPr>
                <w:rFonts w:ascii="Segoe UI" w:hAnsi="Segoe UI" w:cs="Segoe UI"/>
                <w:color w:val="1F2328"/>
                <w:sz w:val="21"/>
                <w:szCs w:val="21"/>
                <w:shd w:val="clear" w:color="auto" w:fill="FFFFFF"/>
              </w:rPr>
            </w:rPrChange>
          </w:rPr>
          <w:t xml:space="preserve"> Working Party? If you are interested and if you meet the following qualifications, please upload your resume using the button below, and construct a paragraph around your relevant experience in this domain and motivations.</w:t>
        </w:r>
      </w:ins>
      <w:del w:id="340" w:author="Betty Zhu" w:date="2024-07-24T11:29:00Z">
        <w:r w:rsidR="008479D1" w:rsidRPr="00C75BA8" w:rsidDel="00C75BA8">
          <w:delText xml:space="preserve">Would you like to join us? </w:delText>
        </w:r>
        <w:r w:rsidR="005F7121" w:rsidRPr="00C75BA8" w:rsidDel="00C75BA8">
          <w:delText>If you are</w:delText>
        </w:r>
        <w:r w:rsidR="008479D1" w:rsidRPr="00C75BA8" w:rsidDel="00C75BA8">
          <w:delText xml:space="preserve"> interested</w:delText>
        </w:r>
        <w:r w:rsidR="00FF58D9" w:rsidRPr="00C75BA8" w:rsidDel="00C75BA8">
          <w:delText>, and if you</w:delText>
        </w:r>
        <w:r w:rsidR="008309B3" w:rsidRPr="00C75BA8" w:rsidDel="00C75BA8">
          <w:delText xml:space="preserve"> meet the following qualifications</w:delText>
        </w:r>
        <w:r w:rsidR="004350A8" w:rsidRPr="00C75BA8" w:rsidDel="00C75BA8">
          <w:delText xml:space="preserve">, </w:delText>
        </w:r>
        <w:r w:rsidR="005F7121" w:rsidRPr="00C75BA8" w:rsidDel="00C75BA8">
          <w:delText xml:space="preserve">please </w:delText>
        </w:r>
        <w:r w:rsidR="008479D1" w:rsidRPr="00C75BA8" w:rsidDel="00C75BA8">
          <w:delText>upload your resume using the button below,</w:delText>
        </w:r>
        <w:r w:rsidR="005F7121" w:rsidRPr="00C75BA8" w:rsidDel="00C75BA8">
          <w:delText xml:space="preserve"> and </w:delText>
        </w:r>
        <w:r w:rsidR="00FF58D9" w:rsidRPr="00C75BA8" w:rsidDel="00C75BA8">
          <w:delText xml:space="preserve">construct </w:delText>
        </w:r>
        <w:r w:rsidR="005F7121" w:rsidRPr="00C75BA8" w:rsidDel="00C75BA8">
          <w:delText xml:space="preserve">a </w:delText>
        </w:r>
        <w:r w:rsidR="008479D1" w:rsidRPr="00C75BA8" w:rsidDel="00C75BA8">
          <w:delText>paragraph around</w:delText>
        </w:r>
        <w:r w:rsidR="005F7121" w:rsidRPr="00C75BA8" w:rsidDel="00C75BA8">
          <w:delText xml:space="preserve"> </w:delText>
        </w:r>
        <w:r w:rsidR="008479D1" w:rsidRPr="00C75BA8" w:rsidDel="00C75BA8">
          <w:delText xml:space="preserve">your </w:delText>
        </w:r>
        <w:r w:rsidR="00993D5E" w:rsidRPr="00C75BA8" w:rsidDel="00C75BA8">
          <w:delText xml:space="preserve">relevant </w:delText>
        </w:r>
        <w:r w:rsidR="008479D1" w:rsidRPr="00C75BA8" w:rsidDel="00C75BA8">
          <w:delText xml:space="preserve">experience in this domain and motivations. </w:delText>
        </w:r>
      </w:del>
    </w:p>
    <w:p w14:paraId="7FABDC9E" w14:textId="77777777" w:rsidR="00C75BA8" w:rsidRPr="00C75BA8" w:rsidRDefault="00C75BA8" w:rsidP="00652BCC">
      <w:pPr>
        <w:pStyle w:val="BodyText"/>
        <w:tabs>
          <w:tab w:val="left" w:pos="3200"/>
        </w:tabs>
        <w:rPr>
          <w:ins w:id="341" w:author="Betty Zhu" w:date="2024-07-24T11:29:00Z"/>
        </w:rPr>
      </w:pPr>
    </w:p>
    <w:p w14:paraId="4AED63B8" w14:textId="3BE304DE" w:rsidR="004350A8" w:rsidRDefault="004350A8" w:rsidP="00652BCC">
      <w:pPr>
        <w:pStyle w:val="BodyText"/>
        <w:tabs>
          <w:tab w:val="left" w:pos="3200"/>
        </w:tabs>
        <w:rPr>
          <w:u w:val="single"/>
        </w:rPr>
      </w:pPr>
      <w:commentRangeStart w:id="342"/>
      <w:commentRangeStart w:id="343"/>
      <w:proofErr w:type="spellStart"/>
      <w:r w:rsidRPr="008309B3">
        <w:rPr>
          <w:u w:val="single"/>
        </w:rPr>
        <w:t>Qualification</w:t>
      </w:r>
      <w:proofErr w:type="spellEnd"/>
      <w:r w:rsidRPr="008309B3">
        <w:rPr>
          <w:u w:val="single"/>
        </w:rPr>
        <w:t xml:space="preserve">: </w:t>
      </w:r>
      <w:commentRangeEnd w:id="342"/>
      <w:r w:rsidR="00E96161">
        <w:rPr>
          <w:rStyle w:val="CommentReference"/>
        </w:rPr>
        <w:commentReference w:id="342"/>
      </w:r>
      <w:commentRangeEnd w:id="343"/>
      <w:r w:rsidR="008A7ABE">
        <w:rPr>
          <w:rStyle w:val="CommentReference"/>
        </w:rPr>
        <w:commentReference w:id="343"/>
      </w:r>
    </w:p>
    <w:p w14:paraId="3689CF8D" w14:textId="2EFA4BDC" w:rsidR="008309B3" w:rsidRDefault="00EB0716" w:rsidP="008309B3">
      <w:pPr>
        <w:pStyle w:val="BodyText"/>
        <w:numPr>
          <w:ilvl w:val="0"/>
          <w:numId w:val="42"/>
        </w:numPr>
        <w:tabs>
          <w:tab w:val="left" w:pos="3200"/>
        </w:tabs>
        <w:rPr>
          <w:u w:val="single"/>
        </w:rPr>
      </w:pPr>
      <w:del w:id="344" w:author="Ramsay, Daniel (Edinburgh)" w:date="2024-06-17T12:16:00Z">
        <w:r w:rsidDel="003C5D54">
          <w:rPr>
            <w:u w:val="single"/>
          </w:rPr>
          <w:delText>…..</w:delText>
        </w:r>
      </w:del>
      <w:ins w:id="345" w:author="Ramsay, Daniel (Edinburgh)" w:date="2024-06-17T12:16:00Z">
        <w:r w:rsidR="003C5D54">
          <w:rPr>
            <w:u w:val="single"/>
          </w:rPr>
          <w:t>You are an actuary, data scientist or technologist that develops tools or applic</w:t>
        </w:r>
      </w:ins>
      <w:ins w:id="346" w:author="Ramsay, Daniel (Edinburgh)" w:date="2024-06-17T12:17:00Z">
        <w:r w:rsidR="003C5D54">
          <w:rPr>
            <w:u w:val="single"/>
          </w:rPr>
          <w:t xml:space="preserve">ations </w:t>
        </w:r>
      </w:ins>
      <w:ins w:id="347" w:author="Ramsay, Daniel (Edinburgh)" w:date="2024-06-17T12:20:00Z">
        <w:r w:rsidR="003C5D54">
          <w:rPr>
            <w:u w:val="single"/>
          </w:rPr>
          <w:t xml:space="preserve">or provides consulting services </w:t>
        </w:r>
      </w:ins>
      <w:ins w:id="348" w:author="Ramsay, Daniel (Edinburgh)" w:date="2024-06-17T12:17:00Z">
        <w:r w:rsidR="003C5D54">
          <w:rPr>
            <w:u w:val="single"/>
          </w:rPr>
          <w:t xml:space="preserve">that incorporate </w:t>
        </w:r>
        <w:proofErr w:type="spellStart"/>
        <w:r w:rsidR="003C5D54">
          <w:rPr>
            <w:u w:val="single"/>
          </w:rPr>
          <w:t>GenAI</w:t>
        </w:r>
      </w:ins>
      <w:proofErr w:type="spellEnd"/>
      <w:ins w:id="349" w:author="Ramsay, Daniel (Edinburgh)" w:date="2024-06-17T12:19:00Z">
        <w:r w:rsidR="003C5D54">
          <w:rPr>
            <w:u w:val="single"/>
          </w:rPr>
          <w:t xml:space="preserve"> to expedite actuarial or insurance-related tasks</w:t>
        </w:r>
      </w:ins>
    </w:p>
    <w:p w14:paraId="258FDF14" w14:textId="099CC9EA" w:rsidR="00EB0716" w:rsidRPr="008309B3" w:rsidRDefault="00EB0716" w:rsidP="008309B3">
      <w:pPr>
        <w:pStyle w:val="BodyText"/>
        <w:numPr>
          <w:ilvl w:val="0"/>
          <w:numId w:val="42"/>
        </w:numPr>
        <w:tabs>
          <w:tab w:val="left" w:pos="3200"/>
        </w:tabs>
        <w:rPr>
          <w:u w:val="single"/>
        </w:rPr>
      </w:pPr>
      <w:r>
        <w:rPr>
          <w:u w:val="single"/>
        </w:rPr>
        <w:t>…..</w:t>
      </w:r>
      <w:ins w:id="350" w:author="Ramsay, Daniel (Edinburgh)" w:date="2024-06-17T12:19:00Z">
        <w:r w:rsidR="003C5D54">
          <w:rPr>
            <w:u w:val="single"/>
          </w:rPr>
          <w:t xml:space="preserve">OR </w:t>
        </w:r>
      </w:ins>
      <w:ins w:id="351" w:author="Ramsay, Daniel (Edinburgh)" w:date="2024-06-17T12:17:00Z">
        <w:r w:rsidR="003C5D54">
          <w:rPr>
            <w:u w:val="single"/>
          </w:rPr>
          <w:t xml:space="preserve">You are an academic in the </w:t>
        </w:r>
      </w:ins>
      <w:ins w:id="352" w:author="Ramsay, Daniel (Edinburgh)" w:date="2024-06-17T12:18:00Z">
        <w:r w:rsidR="003C5D54">
          <w:rPr>
            <w:u w:val="single"/>
          </w:rPr>
          <w:t>field of artificial intelligence and machine learning</w:t>
        </w:r>
      </w:ins>
    </w:p>
    <w:p w14:paraId="2850AB07" w14:textId="77545B57" w:rsidR="008479D1" w:rsidRDefault="008479D1" w:rsidP="00652BCC">
      <w:pPr>
        <w:pStyle w:val="BodyText"/>
        <w:tabs>
          <w:tab w:val="left" w:pos="3200"/>
        </w:tabs>
      </w:pPr>
      <w:r>
        <w:t xml:space="preserve">Upload resume: </w:t>
      </w:r>
      <w:r w:rsidRPr="008479D1">
        <w:rPr>
          <w:highlight w:val="yellow"/>
        </w:rPr>
        <w:t>[button]</w:t>
      </w:r>
    </w:p>
    <w:p w14:paraId="55FF60F2" w14:textId="7B6282BF" w:rsidR="008479D1" w:rsidRDefault="008479D1" w:rsidP="00652BCC">
      <w:pPr>
        <w:pStyle w:val="BodyText"/>
        <w:tabs>
          <w:tab w:val="left" w:pos="3200"/>
        </w:tabs>
      </w:pPr>
      <w:r>
        <w:t xml:space="preserve">Reason: </w:t>
      </w:r>
      <w:r w:rsidRPr="008479D1">
        <w:rPr>
          <w:highlight w:val="yellow"/>
        </w:rPr>
        <w:t>[text box]</w:t>
      </w:r>
    </w:p>
    <w:p w14:paraId="05B70D0A" w14:textId="2015403D" w:rsidR="008479D1" w:rsidRPr="005F7121" w:rsidRDefault="008479D1" w:rsidP="00652BCC">
      <w:pPr>
        <w:pStyle w:val="BodyText"/>
        <w:tabs>
          <w:tab w:val="left" w:pos="3200"/>
        </w:tabs>
      </w:pPr>
      <w:r>
        <w:t>_________________________________________________________________________________</w:t>
      </w:r>
    </w:p>
    <w:sectPr w:rsidR="008479D1" w:rsidRPr="005F7121" w:rsidSect="00C520B2">
      <w:headerReference w:type="default" r:id="rId14"/>
      <w:footerReference w:type="even" r:id="rId15"/>
      <w:footerReference w:type="default" r:id="rId16"/>
      <w:headerReference w:type="first" r:id="rId17"/>
      <w:footerReference w:type="first" r:id="rId18"/>
      <w:pgSz w:w="11906" w:h="16838" w:code="9"/>
      <w:pgMar w:top="2330" w:right="1486" w:bottom="1304" w:left="1985" w:header="567" w:footer="499"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Ramsay, Daniel (Edinburgh)" w:date="2024-06-17T12:07:00Z" w:initials="DR">
    <w:p w14:paraId="4BF08537" w14:textId="77777777" w:rsidR="007C23DB" w:rsidRDefault="007C23DB" w:rsidP="007C23DB">
      <w:pPr>
        <w:pStyle w:val="CommentText"/>
      </w:pPr>
      <w:r>
        <w:rPr>
          <w:rStyle w:val="CommentReference"/>
        </w:rPr>
        <w:annotationRef/>
      </w:r>
      <w:r>
        <w:t>Too much granularity, do 1-10, 10-100,100-1000 1000+</w:t>
      </w:r>
    </w:p>
  </w:comment>
  <w:comment w:id="97" w:author="Betty Zhu" w:date="2024-07-17T10:30:00Z" w:initials="BZ">
    <w:p w14:paraId="4FE06190" w14:textId="77777777" w:rsidR="00F2500D" w:rsidRDefault="00F2500D" w:rsidP="006055D2">
      <w:pPr>
        <w:pStyle w:val="CommentText"/>
      </w:pPr>
      <w:r>
        <w:rPr>
          <w:rStyle w:val="CommentReference"/>
        </w:rPr>
        <w:annotationRef/>
      </w:r>
      <w:r>
        <w:t>A lot of the big insurers falls under the 1000+ bucket, for example, the big local insurers are mostly falls under 1000-5000 bucket or 5000 - 10000 bucket, and the big global ones are 10000+. I intend to leave it as is - we can always group them together when we summarize the result</w:t>
      </w:r>
    </w:p>
  </w:comment>
  <w:comment w:id="103" w:author="Ramsay, Daniel (Edinburgh)" w:date="2024-06-17T12:08:00Z" w:initials="DR">
    <w:p w14:paraId="13244A99" w14:textId="4D14B9D6" w:rsidR="007C23DB" w:rsidRDefault="007C23DB" w:rsidP="007C23DB">
      <w:pPr>
        <w:pStyle w:val="CommentText"/>
      </w:pPr>
      <w:r>
        <w:rPr>
          <w:rStyle w:val="CommentReference"/>
        </w:rPr>
        <w:annotationRef/>
      </w:r>
      <w:r>
        <w:t>I would remove consulting and insurtechs as you are overlapping fields with instituations</w:t>
      </w:r>
    </w:p>
  </w:comment>
  <w:comment w:id="104" w:author="Betty Zhu" w:date="2024-07-17T10:30:00Z" w:initials="BZ">
    <w:p w14:paraId="56958927" w14:textId="77777777" w:rsidR="00F2500D" w:rsidRDefault="00F2500D" w:rsidP="005A6A3A">
      <w:pPr>
        <w:pStyle w:val="CommentText"/>
      </w:pPr>
      <w:r>
        <w:rPr>
          <w:rStyle w:val="CommentReference"/>
        </w:rPr>
        <w:annotationRef/>
      </w:r>
      <w:r>
        <w:t>Good point. removed</w:t>
      </w:r>
    </w:p>
  </w:comment>
  <w:comment w:id="109" w:author="Ramsay, Daniel (Edinburgh)" w:date="2024-06-17T12:08:00Z" w:initials="DR">
    <w:p w14:paraId="299AE978" w14:textId="760D1958" w:rsidR="007C23DB" w:rsidRDefault="007C23DB" w:rsidP="007C23DB">
      <w:pPr>
        <w:pStyle w:val="CommentText"/>
      </w:pPr>
      <w:r>
        <w:rPr>
          <w:rStyle w:val="CommentReference"/>
        </w:rPr>
        <w:annotationRef/>
      </w:r>
      <w:r>
        <w:t>Change to junior</w:t>
      </w:r>
    </w:p>
  </w:comment>
  <w:comment w:id="110" w:author="Betty Zhu" w:date="2024-07-17T10:38:00Z" w:initials="BZ">
    <w:p w14:paraId="5B2CBB05" w14:textId="77777777" w:rsidR="003E33FD" w:rsidRDefault="008A7ABE" w:rsidP="000D0CD0">
      <w:pPr>
        <w:pStyle w:val="CommentText"/>
      </w:pPr>
      <w:r>
        <w:rPr>
          <w:rStyle w:val="CommentReference"/>
        </w:rPr>
        <w:annotationRef/>
      </w:r>
      <w:r w:rsidR="003E33FD">
        <w:rPr>
          <w:color w:val="5D6D78"/>
        </w:rPr>
        <w:t>Done; to Joshua's question, I think we can leave it as is. There can be people passing exams fast and qualified but still at entry level</w:t>
      </w:r>
    </w:p>
  </w:comment>
  <w:comment w:id="115" w:author="Ramsay, Daniel (Edinburgh)" w:date="2024-06-17T12:08:00Z" w:initials="DR">
    <w:p w14:paraId="3EA07568" w14:textId="286A835E" w:rsidR="007C23DB" w:rsidRDefault="007C23DB" w:rsidP="007C23DB">
      <w:pPr>
        <w:pStyle w:val="CommentText"/>
      </w:pPr>
      <w:r>
        <w:rPr>
          <w:rStyle w:val="CommentReference"/>
        </w:rPr>
        <w:annotationRef/>
      </w:r>
      <w:r>
        <w:rPr>
          <w:color w:val="5D6D78"/>
        </w:rPr>
        <w:t>Remove advanced, too much granularity, replace with Advanced / Expert</w:t>
      </w:r>
    </w:p>
  </w:comment>
  <w:comment w:id="116" w:author="Betty Zhu" w:date="2024-07-17T10:38:00Z" w:initials="BZ">
    <w:p w14:paraId="115BD5FF" w14:textId="77777777" w:rsidR="008A7ABE" w:rsidRDefault="008A7ABE" w:rsidP="00D26321">
      <w:pPr>
        <w:pStyle w:val="CommentText"/>
      </w:pPr>
      <w:r>
        <w:rPr>
          <w:rStyle w:val="CommentReference"/>
        </w:rPr>
        <w:annotationRef/>
      </w:r>
      <w:r>
        <w:t>done</w:t>
      </w:r>
    </w:p>
  </w:comment>
  <w:comment w:id="121" w:author="Ramsay, Daniel (Edinburgh)" w:date="2024-06-17T12:09:00Z" w:initials="DR">
    <w:p w14:paraId="1582F49B" w14:textId="6D8BC0EE" w:rsidR="007C23DB" w:rsidRDefault="007C23DB" w:rsidP="007C23DB">
      <w:pPr>
        <w:pStyle w:val="CommentText"/>
      </w:pPr>
      <w:r>
        <w:rPr>
          <w:rStyle w:val="CommentReference"/>
        </w:rPr>
        <w:annotationRef/>
      </w:r>
      <w:r>
        <w:t>Add github copilot</w:t>
      </w:r>
    </w:p>
  </w:comment>
  <w:comment w:id="122" w:author="Betty Zhu" w:date="2024-07-17T10:41:00Z" w:initials="BZ">
    <w:p w14:paraId="7621C59E" w14:textId="77777777" w:rsidR="008A7ABE" w:rsidRDefault="008A7ABE" w:rsidP="00196FDB">
      <w:pPr>
        <w:pStyle w:val="CommentText"/>
      </w:pPr>
      <w:r>
        <w:rPr>
          <w:rStyle w:val="CommentReference"/>
        </w:rPr>
        <w:annotationRef/>
      </w:r>
      <w:r>
        <w:rPr>
          <w:color w:val="5D6D78"/>
        </w:rPr>
        <w:t>Good call - Changed, or we can just keep CoPilot; but doesn’t hurt to keep them separate to capture more granularity</w:t>
      </w:r>
    </w:p>
  </w:comment>
  <w:comment w:id="318" w:author="Ramsay, Daniel (Edinburgh)" w:date="2024-06-17T12:25:00Z" w:initials="DR">
    <w:p w14:paraId="4E835285" w14:textId="0B552C79" w:rsidR="00C93844" w:rsidRDefault="00C93844" w:rsidP="00C93844">
      <w:pPr>
        <w:pStyle w:val="CommentText"/>
      </w:pPr>
      <w:r>
        <w:rPr>
          <w:rStyle w:val="CommentReference"/>
        </w:rPr>
        <w:annotationRef/>
      </w:r>
      <w:r>
        <w:t xml:space="preserve">Add </w:t>
      </w:r>
      <w:r>
        <w:br/>
        <w:t>- Coding for actuarial modelling</w:t>
      </w:r>
    </w:p>
  </w:comment>
  <w:comment w:id="319" w:author="Betty Zhu" w:date="2024-07-17T10:44:00Z" w:initials="BZ">
    <w:p w14:paraId="4B161C08" w14:textId="77777777" w:rsidR="00D35B8A" w:rsidRDefault="008A7ABE" w:rsidP="00086411">
      <w:pPr>
        <w:pStyle w:val="CommentText"/>
      </w:pPr>
      <w:r>
        <w:rPr>
          <w:rStyle w:val="CommentReference"/>
        </w:rPr>
        <w:annotationRef/>
      </w:r>
      <w:r w:rsidR="00D35B8A">
        <w:rPr>
          <w:color w:val="5D6D78"/>
        </w:rPr>
        <w:t xml:space="preserve">Added coding assistance in general since nowadays there are more than 'modeling' use cases. E.g. The commercial line workbench vendors are now using Python as calculation engine so rating engine and front end underwriter UI are coded in Python.   </w:t>
      </w:r>
    </w:p>
  </w:comment>
  <w:comment w:id="342" w:author="Betty Zhu" w:date="2024-06-12T18:39:00Z" w:initials="BZ">
    <w:p w14:paraId="0B761AB5" w14:textId="015BD8E8" w:rsidR="00E96161" w:rsidRDefault="00E96161" w:rsidP="007541BE">
      <w:pPr>
        <w:pStyle w:val="CommentText"/>
      </w:pPr>
      <w:r>
        <w:rPr>
          <w:rStyle w:val="CommentReference"/>
        </w:rPr>
        <w:annotationRef/>
      </w:r>
      <w:r>
        <w:t xml:space="preserve">@Daniel, since you are responsible for recruitment, do you want to work out some qualification criteria as we've discussed last time? </w:t>
      </w:r>
    </w:p>
  </w:comment>
  <w:comment w:id="343" w:author="Betty Zhu" w:date="2024-07-17T10:45:00Z" w:initials="BZ">
    <w:p w14:paraId="3570759D" w14:textId="77777777" w:rsidR="0012070F" w:rsidRDefault="008A7ABE">
      <w:pPr>
        <w:pStyle w:val="CommentText"/>
      </w:pPr>
      <w:r>
        <w:rPr>
          <w:rStyle w:val="CommentReference"/>
        </w:rPr>
        <w:annotationRef/>
      </w:r>
      <w:r w:rsidR="0012070F">
        <w:rPr>
          <w:color w:val="5D6D78"/>
        </w:rPr>
        <w:t>I will keep this question here; We can collect resumes but we don’t need to actively conduct the hiring. We can discuss on Friday's call. Response from IFOA: '</w:t>
      </w:r>
      <w:r w:rsidR="0012070F">
        <w:t>I am copying in our Communities Engagement Manager, as you have asked a question about inviting people to submit resumes for joining the working party via the survey.  I think we could arrange to have an open volunteer vacancy on the website and you could have a link to this on the survey, but the people would still need to read the website and email their application, as per our standard volunteer application process.  Also, you will need to consider what you do if you receive a very large number of applications. We would normally recco=mend around 15 on a working party with a maximum of around 20, as otherwise it gets difficult to manage.</w:t>
      </w:r>
    </w:p>
    <w:p w14:paraId="365CC7F3" w14:textId="77777777" w:rsidR="0012070F" w:rsidRDefault="0012070F">
      <w:pPr>
        <w:pStyle w:val="CommentText"/>
      </w:pPr>
    </w:p>
    <w:p w14:paraId="601C68D1" w14:textId="77777777" w:rsidR="0012070F" w:rsidRDefault="0012070F" w:rsidP="00BB461A">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08537" w15:done="0"/>
  <w15:commentEx w15:paraId="4FE06190" w15:paraIdParent="4BF08537" w15:done="0"/>
  <w15:commentEx w15:paraId="13244A99" w15:done="0"/>
  <w15:commentEx w15:paraId="56958927" w15:paraIdParent="13244A99" w15:done="0"/>
  <w15:commentEx w15:paraId="299AE978" w15:done="1"/>
  <w15:commentEx w15:paraId="5B2CBB05" w15:paraIdParent="299AE978" w15:done="1"/>
  <w15:commentEx w15:paraId="3EA07568" w15:done="1"/>
  <w15:commentEx w15:paraId="115BD5FF" w15:paraIdParent="3EA07568" w15:done="1"/>
  <w15:commentEx w15:paraId="1582F49B" w15:done="1"/>
  <w15:commentEx w15:paraId="7621C59E" w15:paraIdParent="1582F49B" w15:done="1"/>
  <w15:commentEx w15:paraId="4E835285" w15:done="0"/>
  <w15:commentEx w15:paraId="4B161C08" w15:paraIdParent="4E835285" w15:done="0"/>
  <w15:commentEx w15:paraId="0B761AB5" w15:done="1"/>
  <w15:commentEx w15:paraId="601C68D1" w15:paraIdParent="0B761A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BA8848" w16cex:dateUtc="2024-06-17T11:07:00Z"/>
  <w16cex:commentExtensible w16cex:durableId="2A421BB6" w16cex:dateUtc="2024-07-17T09:30:00Z"/>
  <w16cex:commentExtensible w16cex:durableId="411CCF3D" w16cex:dateUtc="2024-06-17T11:08:00Z"/>
  <w16cex:commentExtensible w16cex:durableId="2A421BDB" w16cex:dateUtc="2024-07-17T09:30:00Z"/>
  <w16cex:commentExtensible w16cex:durableId="177113E7" w16cex:dateUtc="2024-06-17T11:08:00Z"/>
  <w16cex:commentExtensible w16cex:durableId="2A421DA3" w16cex:dateUtc="2024-07-17T09:38:00Z"/>
  <w16cex:commentExtensible w16cex:durableId="6ECC087B" w16cex:dateUtc="2024-06-17T11:08:00Z"/>
  <w16cex:commentExtensible w16cex:durableId="2A421DBA" w16cex:dateUtc="2024-07-17T09:38:00Z"/>
  <w16cex:commentExtensible w16cex:durableId="2FCD144B" w16cex:dateUtc="2024-06-17T11:09:00Z"/>
  <w16cex:commentExtensible w16cex:durableId="2A421E66" w16cex:dateUtc="2024-07-17T09:41:00Z"/>
  <w16cex:commentExtensible w16cex:durableId="6D36E053" w16cex:dateUtc="2024-06-17T11:25:00Z"/>
  <w16cex:commentExtensible w16cex:durableId="2A421F09" w16cex:dateUtc="2024-07-17T09:44:00Z"/>
  <w16cex:commentExtensible w16cex:durableId="2A1469DD" w16cex:dateUtc="2024-06-12T17:39:00Z"/>
  <w16cex:commentExtensible w16cex:durableId="2A421F4B" w16cex:dateUtc="2024-07-17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08537" w16cid:durableId="17BA8848"/>
  <w16cid:commentId w16cid:paraId="4FE06190" w16cid:durableId="2A421BB6"/>
  <w16cid:commentId w16cid:paraId="13244A99" w16cid:durableId="411CCF3D"/>
  <w16cid:commentId w16cid:paraId="56958927" w16cid:durableId="2A421BDB"/>
  <w16cid:commentId w16cid:paraId="299AE978" w16cid:durableId="177113E7"/>
  <w16cid:commentId w16cid:paraId="5B2CBB05" w16cid:durableId="2A421DA3"/>
  <w16cid:commentId w16cid:paraId="3EA07568" w16cid:durableId="6ECC087B"/>
  <w16cid:commentId w16cid:paraId="115BD5FF" w16cid:durableId="2A421DBA"/>
  <w16cid:commentId w16cid:paraId="1582F49B" w16cid:durableId="2FCD144B"/>
  <w16cid:commentId w16cid:paraId="7621C59E" w16cid:durableId="2A421E66"/>
  <w16cid:commentId w16cid:paraId="4E835285" w16cid:durableId="6D36E053"/>
  <w16cid:commentId w16cid:paraId="4B161C08" w16cid:durableId="2A421F09"/>
  <w16cid:commentId w16cid:paraId="0B761AB5" w16cid:durableId="2A1469DD"/>
  <w16cid:commentId w16cid:paraId="601C68D1" w16cid:durableId="2A421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781A" w14:textId="77777777" w:rsidR="00E718AE" w:rsidRDefault="00E718AE" w:rsidP="00AD6336">
      <w:pPr>
        <w:spacing w:after="0" w:line="240" w:lineRule="auto"/>
      </w:pPr>
      <w:r>
        <w:separator/>
      </w:r>
    </w:p>
  </w:endnote>
  <w:endnote w:type="continuationSeparator" w:id="0">
    <w:p w14:paraId="736CFEC2" w14:textId="77777777" w:rsidR="00E718AE" w:rsidRDefault="00E718AE" w:rsidP="00AD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ow Text">
    <w:altName w:val="Arial"/>
    <w:panose1 w:val="020B0504030202020204"/>
    <w:charset w:val="00"/>
    <w:family w:val="swiss"/>
    <w:pitch w:val="variable"/>
    <w:sig w:usb0="A000006F" w:usb1="00008471"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ow Text Light">
    <w:panose1 w:val="020B0404030202020204"/>
    <w:charset w:val="00"/>
    <w:family w:val="swiss"/>
    <w:pitch w:val="variable"/>
    <w:sig w:usb0="A000006F" w:usb1="0000847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0" w:rightFromText="180" w:vertAnchor="text" w:tblpY="1"/>
      <w:tblOverlap w:val="never"/>
      <w:tblW w:w="10206" w:type="dxa"/>
      <w:tblLook w:val="04A0" w:firstRow="1" w:lastRow="0" w:firstColumn="1" w:lastColumn="0" w:noHBand="0" w:noVBand="1"/>
    </w:tblPr>
    <w:tblGrid>
      <w:gridCol w:w="10206"/>
    </w:tblGrid>
    <w:tr w:rsidR="0083459B" w14:paraId="08F0D7AA" w14:textId="77777777" w:rsidTr="00153D2C">
      <w:trPr>
        <w:trHeight w:hRule="exact" w:val="680"/>
      </w:trPr>
      <w:tc>
        <w:tcPr>
          <w:tcW w:w="5000" w:type="pct"/>
          <w:vAlign w:val="bottom"/>
        </w:tcPr>
        <w:p w14:paraId="10D65112" w14:textId="77777777" w:rsidR="0083459B" w:rsidRDefault="0083459B" w:rsidP="00153D2C">
          <w:pPr>
            <w:pStyle w:val="Footer"/>
            <w:jc w:val="right"/>
          </w:pPr>
        </w:p>
      </w:tc>
    </w:tr>
  </w:tbl>
  <w:p w14:paraId="1A8E4A1C" w14:textId="77777777" w:rsidR="0083459B" w:rsidRPr="00953EE8" w:rsidRDefault="0083459B" w:rsidP="00153D2C">
    <w:pPr>
      <w:pStyle w:val="1pt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5000" w:type="pct"/>
      <w:tblLook w:val="04A0" w:firstRow="1" w:lastRow="0" w:firstColumn="1" w:lastColumn="0" w:noHBand="0" w:noVBand="1"/>
    </w:tblPr>
    <w:tblGrid>
      <w:gridCol w:w="4217"/>
      <w:gridCol w:w="4218"/>
    </w:tblGrid>
    <w:tr w:rsidR="005123ED" w:rsidRPr="00D474E0" w14:paraId="78C273E7" w14:textId="77777777" w:rsidTr="005123ED">
      <w:tc>
        <w:tcPr>
          <w:tcW w:w="2500" w:type="pct"/>
        </w:tcPr>
        <w:sdt>
          <w:sdtPr>
            <w:rPr>
              <w:rStyle w:val="PrivacyStatus"/>
            </w:rPr>
            <w:alias w:val="{{Translate(&quot;For internal distribution only&quot;,DocumentLanguage)}}"/>
            <w:tag w:val="{&quot;templafy&quot;:{&quot;id&quot;:&quot;eebaa7ba-1062-40df-90dd-9173c2a25f3b&quot;}}"/>
            <w:id w:val="-1550449856"/>
          </w:sdtPr>
          <w:sdtContent>
            <w:p w14:paraId="1083E741" w14:textId="77777777" w:rsidR="00542F33" w:rsidRDefault="008B6A9C">
              <w:pPr>
                <w:pStyle w:val="Footer"/>
                <w:spacing w:before="480"/>
                <w:rPr>
                  <w:rStyle w:val="PrivacyStatus"/>
                </w:rPr>
              </w:pPr>
              <w:r>
                <w:rPr>
                  <w:rStyle w:val="PrivacyStatus"/>
                </w:rPr>
                <w:t>Draft</w:t>
              </w:r>
            </w:p>
          </w:sdtContent>
        </w:sdt>
      </w:tc>
      <w:tc>
        <w:tcPr>
          <w:tcW w:w="2500" w:type="pct"/>
          <w:vAlign w:val="bottom"/>
        </w:tcPr>
        <w:p w14:paraId="2F4B59D8" w14:textId="77777777" w:rsidR="005123ED" w:rsidRPr="00D474E0" w:rsidRDefault="0010456F" w:rsidP="00DF5CDB">
          <w:pPr>
            <w:pStyle w:val="Footer"/>
            <w:spacing w:before="480"/>
            <w:jc w:val="right"/>
          </w:pPr>
          <w:r>
            <w:fldChar w:fldCharType="begin"/>
          </w:r>
          <w:r>
            <w:instrText xml:space="preserve"> PAGE   \* MERGEFORMAT </w:instrText>
          </w:r>
          <w:r>
            <w:fldChar w:fldCharType="separate"/>
          </w:r>
          <w:r>
            <w:rPr>
              <w:noProof/>
            </w:rPr>
            <w:t>1</w:t>
          </w:r>
          <w:r>
            <w:rPr>
              <w:noProof/>
            </w:rPr>
            <w:fldChar w:fldCharType="end"/>
          </w:r>
        </w:p>
      </w:tc>
    </w:tr>
  </w:tbl>
  <w:p w14:paraId="56E56D36" w14:textId="77777777" w:rsidR="00E547B3" w:rsidRDefault="00E547B3" w:rsidP="002E13CF">
    <w:pPr>
      <w:pStyle w:val="1pt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AF030C" w14:paraId="533A5A58" w14:textId="77777777" w:rsidTr="001C6E40">
      <w:trPr>
        <w:trHeight w:val="368"/>
      </w:trPr>
      <w:tc>
        <w:tcPr>
          <w:tcW w:w="6689" w:type="dxa"/>
        </w:tcPr>
        <w:p w14:paraId="5686D2B2" w14:textId="77777777" w:rsidR="0083459B" w:rsidRPr="00AF030C" w:rsidRDefault="0083459B" w:rsidP="00BE4665">
          <w:pPr>
            <w:pStyle w:val="Footer"/>
          </w:pPr>
          <w:r w:rsidRPr="006A333C">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Pr>
              <w:rFonts w:ascii="Arial" w:hAnsi="Arial" w:cs="Arial"/>
              <w:noProof/>
            </w:rPr>
            <w:instrText> </w:instrText>
          </w:r>
          <w:r>
            <w:rPr>
              <w:noProof/>
            </w:rPr>
            <w:instrText>|</w:instrText>
          </w:r>
          <w:r>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D4DE4D0" w14:textId="77777777"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2</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Pr>
              <w:rStyle w:val="DocumentStatusChar"/>
            </w:rPr>
            <w:instrText>Draft</w:instrText>
          </w:r>
          <w:r w:rsidRPr="0057280F">
            <w:rPr>
              <w:rStyle w:val="DocumentStatusChar"/>
            </w:rPr>
            <w:fldChar w:fldCharType="end"/>
          </w:r>
          <w:r>
            <w:rPr>
              <w:noProof/>
            </w:rPr>
            <w:tab/>
          </w:r>
          <w:fldSimple w:instr=" DOCPROPERTY  Entity ">
            <w:r>
              <w:instrText>Entity</w:instrText>
            </w:r>
          </w:fldSimple>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b/>
              <w:noProof/>
            </w:rPr>
            <w:instrText>!Syntax Error, ,</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04FB37E" w14:textId="77777777" w:rsidR="0083459B" w:rsidRPr="00AF030C" w:rsidRDefault="00000000" w:rsidP="00BE4665">
          <w:pPr>
            <w:pStyle w:val="Footer"/>
            <w:rPr>
              <w:noProof/>
            </w:rPr>
          </w:pPr>
          <w:fldSimple w:instr=" DOCPROPERTY  Entity ">
            <w:r w:rsidR="0083459B">
              <w:instrText>Entity</w:instrText>
            </w:r>
          </w:fldSimple>
          <w:r w:rsidR="0083459B" w:rsidRPr="00AF030C">
            <w:rPr>
              <w:noProof/>
            </w:rPr>
            <w:tab/>
          </w:r>
          <w:r w:rsidR="0083459B" w:rsidRPr="0057280F">
            <w:rPr>
              <w:rStyle w:val="DocumentStatusChar"/>
            </w:rPr>
            <w:fldChar w:fldCharType="begin"/>
          </w:r>
          <w:r w:rsidR="0083459B" w:rsidRPr="0057280F">
            <w:rPr>
              <w:rStyle w:val="DocumentStatusChar"/>
            </w:rPr>
            <w:instrText xml:space="preserve"> DOCPROPERTY  DocStatus </w:instrText>
          </w:r>
          <w:r w:rsidR="0083459B" w:rsidRPr="0057280F">
            <w:rPr>
              <w:rStyle w:val="DocumentStatusChar"/>
            </w:rPr>
            <w:fldChar w:fldCharType="separate"/>
          </w:r>
          <w:r w:rsidR="0083459B">
            <w:rPr>
              <w:rStyle w:val="DocumentStatusChar"/>
            </w:rPr>
            <w:instrText>Draft</w:instrText>
          </w:r>
          <w:r w:rsidR="0083459B" w:rsidRPr="0057280F">
            <w:rPr>
              <w:rStyle w:val="DocumentStatusChar"/>
            </w:rPr>
            <w:fldChar w:fldCharType="end"/>
          </w:r>
          <w:r w:rsidR="0083459B">
            <w:rPr>
              <w:noProof/>
            </w:rPr>
            <w:tab/>
          </w:r>
          <w:r w:rsidR="0083459B" w:rsidRPr="00F551B6">
            <w:rPr>
              <w:rStyle w:val="PageNumber"/>
            </w:rPr>
            <w:fldChar w:fldCharType="begin"/>
          </w:r>
          <w:r w:rsidR="0083459B" w:rsidRPr="00F551B6">
            <w:rPr>
              <w:rStyle w:val="PageNumber"/>
            </w:rPr>
            <w:instrText xml:space="preserve"> PAGE</w:instrText>
          </w:r>
          <w:r w:rsidR="0083459B">
            <w:rPr>
              <w:rStyle w:val="PageNumber"/>
            </w:rPr>
            <w:instrText xml:space="preserve"> </w:instrText>
          </w:r>
          <w:r w:rsidR="0083459B" w:rsidRPr="00F551B6">
            <w:rPr>
              <w:rStyle w:val="PageNumber"/>
            </w:rPr>
            <w:fldChar w:fldCharType="separate"/>
          </w:r>
          <w:r w:rsidR="0083459B">
            <w:rPr>
              <w:rStyle w:val="PageNumber"/>
              <w:noProof/>
            </w:rPr>
            <w:instrText>11</w:instrText>
          </w:r>
          <w:r w:rsidR="0083459B" w:rsidRPr="00F551B6">
            <w:rPr>
              <w:rStyle w:val="PageNumber"/>
            </w:rPr>
            <w:fldChar w:fldCharType="end"/>
          </w:r>
          <w:r w:rsidR="0083459B">
            <w:instrText xml:space="preserve">" </w:instrText>
          </w:r>
          <w:r w:rsidR="0083459B">
            <w:fldChar w:fldCharType="separate"/>
          </w:r>
          <w:r w:rsidR="0083459B">
            <w:rPr>
              <w:noProof/>
            </w:rPr>
            <w:instrText>Privacy Status1.0</w:instrText>
          </w:r>
        </w:p>
        <w:p w14:paraId="0CA59788" w14:textId="7321290A" w:rsidR="0083459B" w:rsidRPr="00AF030C" w:rsidRDefault="0083459B" w:rsidP="00BE4665">
          <w:pPr>
            <w:pStyle w:val="Footer"/>
          </w:pPr>
          <w:r>
            <w:rPr>
              <w:noProof/>
            </w:rPr>
            <w:instrText>Entity</w:instrText>
          </w:r>
          <w:r w:rsidRPr="00AF030C">
            <w:rPr>
              <w:noProof/>
            </w:rPr>
            <w:tab/>
          </w:r>
          <w:r>
            <w:rPr>
              <w:rStyle w:val="DocumentStatusChar"/>
              <w:noProof/>
            </w:rPr>
            <w:instrText>Draft</w:instrText>
          </w:r>
          <w:r>
            <w:rPr>
              <w:noProof/>
            </w:rPr>
            <w:tab/>
          </w:r>
          <w:r>
            <w:rPr>
              <w:rStyle w:val="PageNumber"/>
              <w:noProof/>
            </w:rPr>
            <w:instrText>11</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instrText xml:space="preserve"> &lt;&gt; "" True False</w:instrText>
          </w:r>
          <w:r>
            <w:fldChar w:fldCharType="separate"/>
          </w:r>
          <w:r w:rsidR="008B6A9C">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r>
            <w:instrText xml:space="preserve"> &lt;&gt; "" True False</w:instrText>
          </w:r>
          <w:r>
            <w:fldChar w:fldCharType="separate"/>
          </w:r>
          <w:r w:rsidR="008B6A9C">
            <w:rPr>
              <w:noProof/>
            </w:rPr>
            <w:instrText>True</w:instrText>
          </w:r>
          <w:r>
            <w:fldChar w:fldCharType="end"/>
          </w:r>
          <w:r>
            <w:instrText xml:space="preserve">) </w:instrText>
          </w:r>
          <w:r>
            <w:fldChar w:fldCharType="separate"/>
          </w:r>
          <w:r w:rsidR="008B6A9C">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sidR="008B6A9C">
            <w:rPr>
              <w:rFonts w:ascii="Arial" w:hAnsi="Arial" w:cs="Arial"/>
              <w:noProof/>
            </w:rPr>
            <w:instrText> </w:instrText>
          </w:r>
          <w:r w:rsidR="008B6A9C">
            <w:rPr>
              <w:noProof/>
            </w:rPr>
            <w:instrText>|</w:instrText>
          </w:r>
          <w:r w:rsidR="008B6A9C">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p>
        <w:p w14:paraId="47B2FD12" w14:textId="02B9E481"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sidR="00C0061D">
            <w:rPr>
              <w:rStyle w:val="PageNumber"/>
              <w:noProof/>
            </w:rPr>
            <w:instrText>16</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8B6A9C">
            <w:rPr>
              <w:rStyle w:val="DocumentStatusChar"/>
            </w:rPr>
            <w:instrText>DocStatus</w:instrText>
          </w:r>
          <w:r w:rsidRPr="0057280F">
            <w:rPr>
              <w:rStyle w:val="DocumentStatusChar"/>
            </w:rPr>
            <w:fldChar w:fldCharType="end"/>
          </w:r>
          <w:r>
            <w:rPr>
              <w:noProof/>
            </w:rPr>
            <w:tab/>
          </w:r>
          <w:r>
            <w:fldChar w:fldCharType="begin"/>
          </w:r>
          <w:r>
            <w:instrText xml:space="preserve"> DOCPROPERTY  Entity </w:instrText>
          </w:r>
          <w:r>
            <w:fldChar w:fldCharType="end"/>
          </w:r>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instrText xml:space="preserve"> &lt;&gt; "" True False</w:instrText>
          </w:r>
          <w:r>
            <w:fldChar w:fldCharType="separate"/>
          </w:r>
          <w:r w:rsidR="00D437DA">
            <w:rPr>
              <w:noProof/>
            </w:rPr>
            <w:instrText>False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r>
            <w:instrText xml:space="preserve"> &lt;&gt; "" True False</w:instrText>
          </w:r>
          <w:r>
            <w:fldChar w:fldCharType="separate"/>
          </w:r>
          <w:r w:rsidR="00D437DA">
            <w:rPr>
              <w:noProof/>
            </w:rPr>
            <w:instrText>True</w:instrText>
          </w:r>
          <w:r>
            <w:fldChar w:fldCharType="end"/>
          </w:r>
          <w:r>
            <w:instrText xml:space="preserve">) </w:instrText>
          </w:r>
          <w:r>
            <w:fldChar w:fldCharType="separate"/>
          </w:r>
          <w:r w:rsidR="00D437DA">
            <w:rPr>
              <w:noProof/>
            </w:rPr>
            <w:instrText>0</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p>
        <w:p w14:paraId="3E87D853" w14:textId="6984FE1B" w:rsidR="008B6A9C" w:rsidRPr="00AF030C" w:rsidRDefault="0083459B" w:rsidP="00BE4665">
          <w:pPr>
            <w:pStyle w:val="Footer"/>
            <w:rPr>
              <w:noProof/>
            </w:rPr>
          </w:pPr>
          <w:r>
            <w:fldChar w:fldCharType="begin"/>
          </w:r>
          <w:r>
            <w:instrText xml:space="preserve"> DOCPROPERTY  Entity </w:instrText>
          </w:r>
          <w: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D437DA">
            <w:rPr>
              <w:rStyle w:val="DocumentStatusChar"/>
            </w:rPr>
            <w:instrText>Draft</w:instrText>
          </w:r>
          <w:r w:rsidRPr="0057280F">
            <w:rPr>
              <w:rStyle w:val="DocumentStatusChar"/>
            </w:rPr>
            <w:fldChar w:fldCharType="end"/>
          </w:r>
          <w:r>
            <w:rPr>
              <w:noProof/>
            </w:rPr>
            <w:tab/>
          </w: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11</w:instrText>
          </w:r>
          <w:r w:rsidRPr="00F551B6">
            <w:rPr>
              <w:rStyle w:val="PageNumber"/>
            </w:rPr>
            <w:fldChar w:fldCharType="end"/>
          </w:r>
          <w:r>
            <w:instrText xml:space="preserve">" </w:instrText>
          </w:r>
          <w:r>
            <w:fldChar w:fldCharType="separate"/>
          </w:r>
          <w:r w:rsidR="008B6A9C">
            <w:rPr>
              <w:noProof/>
            </w:rPr>
            <w:tab/>
          </w:r>
          <w:r w:rsidR="008B6A9C">
            <w:rPr>
              <w:noProof/>
            </w:rPr>
            <w:tab/>
            <w:instrText>PrivacyStatus</w:instrText>
          </w:r>
          <w:r w:rsidR="008B6A9C">
            <w:rPr>
              <w:rFonts w:ascii="Arial" w:hAnsi="Arial" w:cs="Arial"/>
              <w:noProof/>
            </w:rPr>
            <w:instrText> </w:instrText>
          </w:r>
          <w:r w:rsidR="008B6A9C">
            <w:rPr>
              <w:noProof/>
            </w:rPr>
            <w:instrText>|</w:instrText>
          </w:r>
          <w:r w:rsidR="008B6A9C">
            <w:rPr>
              <w:rFonts w:ascii="Arial" w:hAnsi="Arial" w:cs="Arial"/>
              <w:noProof/>
            </w:rPr>
            <w:instrText> </w:instrText>
          </w:r>
          <w:r w:rsidR="008B6A9C">
            <w:rPr>
              <w:b/>
              <w:bCs/>
              <w:noProof/>
              <w:lang w:val="en-US"/>
            </w:rPr>
            <w:instrText>Error! Unknown document property name.</w:instrText>
          </w:r>
        </w:p>
        <w:p w14:paraId="4A769F53" w14:textId="77777777" w:rsidR="008B6A9C" w:rsidRPr="00AF030C" w:rsidRDefault="008B6A9C" w:rsidP="00BE4665">
          <w:pPr>
            <w:pStyle w:val="Footer"/>
            <w:rPr>
              <w:noProof/>
            </w:rPr>
          </w:pPr>
          <w:r>
            <w:rPr>
              <w:rStyle w:val="PageNumber"/>
              <w:noProof/>
            </w:rPr>
            <w:instrText>16</w:instrText>
          </w:r>
          <w:r w:rsidRPr="00AF030C">
            <w:rPr>
              <w:noProof/>
            </w:rPr>
            <w:tab/>
          </w:r>
          <w:r>
            <w:rPr>
              <w:rStyle w:val="DocumentStatusChar"/>
              <w:noProof/>
            </w:rPr>
            <w:instrText>DocStatus</w:instrText>
          </w:r>
          <w:r>
            <w:rPr>
              <w:noProof/>
            </w:rPr>
            <w:tab/>
          </w:r>
          <w:r w:rsidR="0083459B">
            <w:fldChar w:fldCharType="end"/>
          </w:r>
          <w:r w:rsidR="0083459B" w:rsidRPr="006A333C">
            <w:fldChar w:fldCharType="separate"/>
          </w:r>
          <w:r>
            <w:rPr>
              <w:noProof/>
            </w:rPr>
            <w:tab/>
          </w:r>
          <w:r>
            <w:rPr>
              <w:noProof/>
            </w:rPr>
            <w:tab/>
            <w:t>PrivacyStatus</w:t>
          </w:r>
          <w:r>
            <w:rPr>
              <w:rFonts w:ascii="Arial" w:hAnsi="Arial" w:cs="Arial"/>
              <w:noProof/>
            </w:rPr>
            <w:t> </w:t>
          </w:r>
          <w:r>
            <w:rPr>
              <w:noProof/>
            </w:rPr>
            <w:t>|</w:t>
          </w:r>
          <w:r>
            <w:rPr>
              <w:rFonts w:ascii="Arial" w:hAnsi="Arial" w:cs="Arial"/>
              <w:noProof/>
            </w:rPr>
            <w:t> </w:t>
          </w:r>
          <w:r>
            <w:rPr>
              <w:b/>
              <w:bCs/>
              <w:noProof/>
              <w:lang w:val="en-US"/>
            </w:rPr>
            <w:t>Error! Unknown document property name.</w:t>
          </w:r>
        </w:p>
        <w:p w14:paraId="42D72885" w14:textId="616EDA71" w:rsidR="0083459B" w:rsidRPr="00AF030C" w:rsidRDefault="008B6A9C" w:rsidP="00BE4665">
          <w:pPr>
            <w:pStyle w:val="Footer"/>
          </w:pPr>
          <w:r>
            <w:rPr>
              <w:rStyle w:val="PageNumber"/>
              <w:noProof/>
            </w:rPr>
            <w:t>16</w:t>
          </w:r>
          <w:r w:rsidRPr="00AF030C">
            <w:rPr>
              <w:noProof/>
            </w:rPr>
            <w:tab/>
          </w:r>
          <w:r>
            <w:rPr>
              <w:rStyle w:val="DocumentStatusChar"/>
              <w:noProof/>
            </w:rPr>
            <w:t>DocStatus</w:t>
          </w:r>
          <w:r>
            <w:rPr>
              <w:noProof/>
            </w:rPr>
            <w:tab/>
          </w:r>
          <w:r w:rsidR="0083459B" w:rsidRPr="006A333C">
            <w:fldChar w:fldCharType="end"/>
          </w:r>
        </w:p>
      </w:tc>
    </w:tr>
  </w:tbl>
  <w:p w14:paraId="00A8CE9E" w14:textId="77777777" w:rsidR="0083459B" w:rsidRDefault="0083459B" w:rsidP="001C6E40">
    <w:pPr>
      <w:pStyle w:val="1pt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48BC8" w14:textId="77777777" w:rsidR="00E718AE" w:rsidRDefault="00E718AE" w:rsidP="00AD6336">
      <w:pPr>
        <w:spacing w:after="0" w:line="240" w:lineRule="auto"/>
      </w:pPr>
      <w:r>
        <w:separator/>
      </w:r>
    </w:p>
  </w:footnote>
  <w:footnote w:type="continuationSeparator" w:id="0">
    <w:p w14:paraId="276E23D7" w14:textId="77777777" w:rsidR="00E718AE" w:rsidRDefault="00E718AE" w:rsidP="00AD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500" w:tblpY="500"/>
      <w:tblOverlap w:val="never"/>
      <w:tblW w:w="0" w:type="auto"/>
      <w:tblLook w:val="04A0" w:firstRow="1" w:lastRow="0" w:firstColumn="1" w:lastColumn="0" w:noHBand="0" w:noVBand="1"/>
    </w:tblPr>
    <w:tblGrid>
      <w:gridCol w:w="6"/>
    </w:tblGrid>
    <w:tr w:rsidR="002B7C8B" w:rsidRPr="00522E41" w14:paraId="1F986963" w14:textId="77777777" w:rsidTr="00E337E3">
      <w:tc>
        <w:tcPr>
          <w:tcW w:w="0" w:type="auto"/>
        </w:tcPr>
        <w:p w14:paraId="40B94BA9" w14:textId="79A27421" w:rsidR="002B7C8B" w:rsidRPr="00522E41" w:rsidRDefault="002B7C8B" w:rsidP="002B7C8B">
          <w:pPr>
            <w:pStyle w:val="Header"/>
          </w:pPr>
        </w:p>
      </w:tc>
    </w:tr>
  </w:tbl>
  <w:p w14:paraId="350FD062" w14:textId="77777777" w:rsidR="0083459B" w:rsidRPr="006C4339" w:rsidRDefault="0083459B" w:rsidP="00702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263B9B" w14:paraId="5EADACFE" w14:textId="77777777" w:rsidTr="001C6E40">
      <w:tc>
        <w:tcPr>
          <w:tcW w:w="10206" w:type="dxa"/>
        </w:tcPr>
        <w:p w14:paraId="7E716146" w14:textId="55C8E9F0" w:rsidR="0083459B" w:rsidRPr="0011015E" w:rsidRDefault="0083459B" w:rsidP="001C6E40">
          <w:pPr>
            <w:pStyle w:val="Header"/>
          </w:pPr>
          <w:r w:rsidRPr="006A333C">
            <w:rPr>
              <w:color w:val="A6A7A9"/>
            </w:rPr>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rPr>
              <w:color w:val="A6A7A9"/>
            </w:rP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Heading 1</w:instrText>
            </w:r>
          </w:fldSimple>
          <w:r w:rsidRPr="006A333C">
            <w:instrText>"</w:instrText>
          </w:r>
          <w:r>
            <w:instrText xml:space="preserve"> "</w:instrText>
          </w:r>
          <w:r>
            <w:tab/>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Certificate</w:instrText>
            </w:r>
          </w:fldSimple>
          <w:r>
            <w:instrText xml:space="preserve">" </w:instrText>
          </w:r>
          <w:r>
            <w:rPr>
              <w:color w:val="A6A7A9"/>
            </w:rPr>
            <w:fldChar w:fldCharType="separate"/>
          </w:r>
          <w:r>
            <w:rPr>
              <w:noProof/>
            </w:rPr>
            <w:tab/>
          </w:r>
          <w:r>
            <w:rPr>
              <w:noProof/>
            </w:rPr>
            <w:tab/>
            <w:instrText>Title</w:instrText>
          </w:r>
          <w:r w:rsidRPr="0011015E">
            <w:rPr>
              <w:noProof/>
            </w:rPr>
            <w:instrText> </w:instrText>
          </w:r>
          <w:r w:rsidRPr="0011015E">
            <w:rPr>
              <w:noProof/>
            </w:rPr>
            <w:instrText>|</w:instrText>
          </w:r>
          <w:r w:rsidRPr="0011015E">
            <w:rPr>
              <w:noProof/>
            </w:rPr>
            <w:instrText> </w:instrText>
          </w:r>
          <w:r>
            <w:rPr>
              <w:noProof/>
            </w:rPr>
            <w:instrText>Certificate</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fldChar w:fldCharType="begin"/>
          </w:r>
          <w:r>
            <w:instrText xml:space="preserve"> STYLEREF  Title </w:instrText>
          </w:r>
          <w:r>
            <w:fldChar w:fldCharType="separate"/>
          </w:r>
          <w:r w:rsidR="008B6A9C">
            <w:rPr>
              <w:b/>
              <w:bCs/>
              <w:noProof/>
              <w:lang w:val="en-US"/>
            </w:rPr>
            <w:instrText>Error! No text of specified style in document.</w:instrText>
          </w:r>
          <w:r>
            <w:rPr>
              <w:noProof/>
            </w:rPr>
            <w:fldChar w:fldCharType="end"/>
          </w:r>
          <w:r w:rsidRPr="0011015E">
            <w:instrText> </w:instrText>
          </w:r>
          <w:r w:rsidRPr="0011015E">
            <w:instrText>|</w:instrText>
          </w:r>
          <w:r w:rsidRPr="0011015E">
            <w:instrText> </w:instrText>
          </w:r>
          <w:fldSimple w:instr=" STYLEREF  &quot;Heading 1&quot; ">
            <w:r w:rsidR="008B6A9C">
              <w:rPr>
                <w:noProof/>
              </w:rPr>
              <w:instrText>Heading1</w:instrText>
            </w:r>
          </w:fldSimple>
          <w:r w:rsidRPr="006A333C">
            <w:instrText>"</w:instrText>
          </w:r>
          <w:r>
            <w:instrText xml:space="preserve"> "</w:instrText>
          </w:r>
          <w:r>
            <w:tab/>
          </w:r>
          <w:fldSimple w:instr=" STYLEREF  Title ">
            <w:r w:rsidR="00D437DA">
              <w:rPr>
                <w:noProof/>
              </w:rPr>
              <w:instrText>Title</w:instrText>
            </w:r>
          </w:fldSimple>
          <w:r w:rsidRPr="0011015E">
            <w:instrText> </w:instrText>
          </w:r>
          <w:r w:rsidRPr="0011015E">
            <w:instrText>|</w:instrText>
          </w:r>
          <w:r w:rsidRPr="0011015E">
            <w:instrText> </w:instrText>
          </w:r>
          <w:fldSimple w:instr=" STYLEREF  &quot;Heading 1&quot; ">
            <w:r w:rsidR="00D437DA">
              <w:rPr>
                <w:noProof/>
              </w:rPr>
              <w:instrText>Heading 1</w:instrText>
            </w:r>
          </w:fldSimple>
          <w:r>
            <w:instrText xml:space="preserve">" </w:instrText>
          </w:r>
          <w:r>
            <w:fldChar w:fldCharType="separate"/>
          </w:r>
          <w:r w:rsidR="008B6A9C">
            <w:rPr>
              <w:b/>
              <w:bCs/>
              <w:noProof/>
              <w:lang w:val="en-US"/>
            </w:rPr>
            <w:instrText>Error! No text of specified style in document.</w:instrText>
          </w:r>
          <w:r w:rsidR="008B6A9C" w:rsidRPr="0011015E">
            <w:rPr>
              <w:noProof/>
            </w:rPr>
            <w:instrText> </w:instrText>
          </w:r>
          <w:r w:rsidR="008B6A9C" w:rsidRPr="0011015E">
            <w:rPr>
              <w:noProof/>
            </w:rPr>
            <w:instrText>|</w:instrText>
          </w:r>
          <w:r w:rsidR="008B6A9C" w:rsidRPr="0011015E">
            <w:rPr>
              <w:noProof/>
            </w:rPr>
            <w:instrText> </w:instrText>
          </w:r>
          <w:r w:rsidR="008B6A9C">
            <w:rPr>
              <w:noProof/>
            </w:rPr>
            <w:instrText>Heading1</w:instrText>
          </w:r>
          <w:r>
            <w:fldChar w:fldCharType="end"/>
          </w:r>
          <w:r w:rsidRPr="006A333C">
            <w:fldChar w:fldCharType="separate"/>
          </w:r>
          <w:r w:rsidR="008B6A9C">
            <w:rPr>
              <w:b/>
              <w:bCs/>
              <w:noProof/>
              <w:lang w:val="en-US"/>
            </w:rPr>
            <w:t>Error! No text of specified style in document.</w:t>
          </w:r>
          <w:r w:rsidR="008B6A9C" w:rsidRPr="0011015E">
            <w:rPr>
              <w:noProof/>
            </w:rPr>
            <w:t> </w:t>
          </w:r>
          <w:r w:rsidR="008B6A9C" w:rsidRPr="0011015E">
            <w:rPr>
              <w:noProof/>
            </w:rPr>
            <w:t>|</w:t>
          </w:r>
          <w:r w:rsidR="008B6A9C" w:rsidRPr="0011015E">
            <w:rPr>
              <w:noProof/>
            </w:rPr>
            <w:t> </w:t>
          </w:r>
          <w:r w:rsidR="008B6A9C">
            <w:rPr>
              <w:noProof/>
            </w:rPr>
            <w:t>Heading1</w:t>
          </w:r>
          <w:r w:rsidRPr="006A333C">
            <w:fldChar w:fldCharType="end"/>
          </w:r>
        </w:p>
      </w:tc>
    </w:tr>
  </w:tbl>
  <w:p w14:paraId="47D28223" w14:textId="77777777" w:rsidR="0083459B" w:rsidRDefault="0083459B" w:rsidP="001C6E40">
    <w:pPr>
      <w:pStyle w:val="1ptspacer"/>
      <w:rPr>
        <w:noProof/>
      </w:rPr>
    </w:pPr>
    <w:r>
      <w:rPr>
        <w:noProof/>
      </w:rPr>
      <mc:AlternateContent>
        <mc:Choice Requires="wps">
          <w:drawing>
            <wp:anchor distT="0" distB="0" distL="114300" distR="114300" simplePos="0" relativeHeight="251681792" behindDoc="1" locked="0" layoutInCell="1" allowOverlap="1" wp14:anchorId="7D88BA6D" wp14:editId="0164E542">
              <wp:simplePos x="0" y="0"/>
              <wp:positionH relativeFrom="column">
                <wp:align>left</wp:align>
              </wp:positionH>
              <wp:positionV relativeFrom="page">
                <wp:posOffset>1944370</wp:posOffset>
              </wp:positionV>
              <wp:extent cx="6479640" cy="143640"/>
              <wp:effectExtent l="0" t="0" r="0" b="8890"/>
              <wp:wrapNone/>
              <wp:docPr id="114" name="Rectangle 114"/>
              <wp:cNvGraphicFramePr/>
              <a:graphic xmlns:a="http://schemas.openxmlformats.org/drawingml/2006/main">
                <a:graphicData uri="http://schemas.microsoft.com/office/word/2010/wordprocessingShape">
                  <wps:wsp>
                    <wps:cNvSpPr/>
                    <wps:spPr>
                      <a:xfrm>
                        <a:off x="0" y="0"/>
                        <a:ext cx="6479640" cy="14364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6E8D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8BA6D" id="Rectangle 114" o:spid="_x0000_s1026" style="position:absolute;margin-left:0;margin-top:153.1pt;width:510.2pt;height:11.3pt;z-index:-25163468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" fillcolor="white [3212]" stroked="f" strokeweight=".5pt">
              <v:textbox>
                <w:txbxContent>
                  <w:p w14:paraId="4086E8DA" w14:textId="77777777" w:rsidR="00864160" w:rsidRDefault="00864160" w:rsidP="00864160">
                    <w:pPr>
                      <w:jc w:val="center"/>
                    </w:pPr>
                  </w:p>
                </w:txbxContent>
              </v:textbox>
              <w10:wrap anchory="page"/>
            </v:rect>
          </w:pict>
        </mc:Fallback>
      </mc:AlternateContent>
    </w:r>
    <w:r>
      <w:rPr>
        <w:noProof/>
      </w:rPr>
      <mc:AlternateContent>
        <mc:Choice Requires="wps">
          <w:drawing>
            <wp:anchor distT="0" distB="0" distL="114300" distR="114300" simplePos="0" relativeHeight="251679744" behindDoc="1" locked="0" layoutInCell="1" allowOverlap="1" wp14:anchorId="16BBB99F" wp14:editId="3ACCB56C">
              <wp:simplePos x="0" y="0"/>
              <wp:positionH relativeFrom="page">
                <wp:posOffset>0</wp:posOffset>
              </wp:positionH>
              <wp:positionV relativeFrom="page">
                <wp:posOffset>0</wp:posOffset>
              </wp:positionV>
              <wp:extent cx="7595870" cy="10727690"/>
              <wp:effectExtent l="0" t="0" r="5080" b="0"/>
              <wp:wrapNone/>
              <wp:docPr id="115" name="Rectangle 115"/>
              <wp:cNvGraphicFramePr/>
              <a:graphic xmlns:a="http://schemas.openxmlformats.org/drawingml/2006/main">
                <a:graphicData uri="http://schemas.microsoft.com/office/word/2010/wordprocessingShape">
                  <wps:wsp>
                    <wps:cNvSpPr/>
                    <wps:spPr>
                      <a:xfrm>
                        <a:off x="0" y="0"/>
                        <a:ext cx="7595870" cy="10727690"/>
                      </a:xfrm>
                      <a:prstGeom prst="rect">
                        <a:avLst/>
                      </a:prstGeom>
                      <a:solidFill>
                        <a:srgbClr val="DAEBF1"/>
                      </a:solidFill>
                      <a:ln w="6350" cap="flat" cmpd="sng" algn="ctr">
                        <a:noFill/>
                        <a:prstDash val="solid"/>
                      </a:ln>
                      <a:effectLst/>
                      <a:extLst>
                        <a:ext uri="{91240B29-F687-4F45-9708-019B960494DF}">
                          <a14:hiddenLine xmlns:a14="http://schemas.microsoft.com/office/drawing/2010/main" w="6350" cap="flat" cmpd="sng" algn="ctr">
                            <a:solidFill>
                              <a:schemeClr val="accent1">
                                <a:shade val="50000"/>
                              </a:schemeClr>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45C3402"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BB99F" id="Rectangle 115" o:spid="_x0000_s1027" style="position:absolute;margin-left:0;margin-top:0;width:598.1pt;height:844.7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" fillcolor="#daebf1" stroked="f" strokecolor="#75000b [1604]" strokeweight=".5pt">
              <v:textbox>
                <w:txbxContent>
                  <w:p w14:paraId="145C3402" w14:textId="77777777" w:rsidR="00864160" w:rsidRDefault="00864160" w:rsidP="00864160">
                    <w:pPr>
                      <w:jc w:val="center"/>
                    </w:pPr>
                  </w:p>
                </w:txbxContent>
              </v:textbox>
              <w10:wrap anchorx="page" anchory="page"/>
            </v:rect>
          </w:pict>
        </mc:Fallback>
      </mc:AlternateContent>
    </w:r>
    <w:r>
      <w:rPr>
        <w:noProof/>
      </w:rPr>
      <mc:AlternateContent>
        <mc:Choice Requires="wps">
          <w:drawing>
            <wp:anchor distT="0" distB="0" distL="114300" distR="114300" simplePos="0" relativeHeight="251680768" behindDoc="1" locked="0" layoutInCell="1" allowOverlap="1" wp14:anchorId="5A58B91A" wp14:editId="18C1F9E8">
              <wp:simplePos x="0" y="0"/>
              <wp:positionH relativeFrom="column">
                <wp:posOffset>360045</wp:posOffset>
              </wp:positionH>
              <wp:positionV relativeFrom="page">
                <wp:posOffset>1674495</wp:posOffset>
              </wp:positionV>
              <wp:extent cx="1620000" cy="71640"/>
              <wp:effectExtent l="0" t="0" r="0" b="5080"/>
              <wp:wrapNone/>
              <wp:docPr id="116" name="Rectangle 116"/>
              <wp:cNvGraphicFramePr/>
              <a:graphic xmlns:a="http://schemas.openxmlformats.org/drawingml/2006/main">
                <a:graphicData uri="http://schemas.microsoft.com/office/word/2010/wordprocessingShape">
                  <wps:wsp>
                    <wps:cNvSpPr/>
                    <wps:spPr>
                      <a:xfrm>
                        <a:off x="0" y="0"/>
                        <a:ext cx="1620000" cy="716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EE4A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8B91A" id="Rectangle 116" o:spid="_x0000_s1028" style="position:absolute;margin-left:28.35pt;margin-top:131.85pt;width:127.55pt;height:5.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" fillcolor="#eb0017 [3204]" stroked="f" strokeweight=".5pt">
              <v:textbox>
                <w:txbxContent>
                  <w:p w14:paraId="389EE4AA" w14:textId="77777777" w:rsidR="00864160" w:rsidRDefault="00864160" w:rsidP="00864160">
                    <w:pPr>
                      <w:jc w:val="center"/>
                    </w:pPr>
                  </w:p>
                </w:txbxContent>
              </v:textbox>
              <w10:wrap anchory="page"/>
            </v:rect>
          </w:pict>
        </mc:Fallback>
      </mc:AlternateContent>
    </w:r>
  </w:p>
  <w:tbl>
    <w:tblPr>
      <w:tblStyle w:val="Plain"/>
      <w:tblpPr w:leftFromText="181" w:rightFromText="181" w:vertAnchor="page" w:tblpY="2723"/>
      <w:tblW w:w="10206" w:type="dxa"/>
      <w:shd w:val="clear" w:color="auto" w:fill="FFFFFF" w:themeFill="background1"/>
      <w:tblLook w:val="04A0" w:firstRow="1" w:lastRow="0" w:firstColumn="1" w:lastColumn="0" w:noHBand="0" w:noVBand="1"/>
    </w:tblPr>
    <w:tblGrid>
      <w:gridCol w:w="10206"/>
    </w:tblGrid>
    <w:tr w:rsidR="0083459B" w14:paraId="6AEBD5C0" w14:textId="77777777" w:rsidTr="001C6E40">
      <w:trPr>
        <w:trHeight w:hRule="exact" w:val="454"/>
      </w:trPr>
      <w:tc>
        <w:tcPr>
          <w:tcW w:w="6689" w:type="dxa"/>
          <w:shd w:val="clear" w:color="auto" w:fill="FFFFFF" w:themeFill="background1"/>
        </w:tcPr>
        <w:p w14:paraId="71D747D6" w14:textId="77777777" w:rsidR="0083459B" w:rsidRDefault="0083459B" w:rsidP="001C6E40">
          <w:pPr>
            <w:pStyle w:val="1ptspacer"/>
          </w:pPr>
        </w:p>
      </w:tc>
    </w:tr>
  </w:tbl>
  <w:p w14:paraId="74740E13" w14:textId="77777777" w:rsidR="0083459B" w:rsidRPr="000B6549" w:rsidRDefault="0083459B" w:rsidP="001C6E40">
    <w:pPr>
      <w:pStyle w:val="1pt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58E0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00CB6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44C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54E4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9079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08E1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1EFF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C3B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8357E3F"/>
    <w:multiLevelType w:val="multilevel"/>
    <w:tmpl w:val="99B06408"/>
    <w:styleLink w:val="ListNumbers"/>
    <w:lvl w:ilvl="0">
      <w:start w:val="1"/>
      <w:numFmt w:val="decimal"/>
      <w:pStyle w:val="ListNumber"/>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9" w15:restartNumberingAfterBreak="0">
    <w:nsid w:val="0BAA3BD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CE84080"/>
    <w:multiLevelType w:val="multilevel"/>
    <w:tmpl w:val="3AA4F77A"/>
    <w:styleLink w:val="AppendixNumbers"/>
    <w:lvl w:ilvl="0">
      <w:start w:val="1"/>
      <w:numFmt w:val="upperLetter"/>
      <w:pStyle w:val="Appendix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EDF43CF"/>
    <w:multiLevelType w:val="hybridMultilevel"/>
    <w:tmpl w:val="92DED0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8B6539"/>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593485"/>
    <w:multiLevelType w:val="hybridMultilevel"/>
    <w:tmpl w:val="379A9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DA77A0"/>
    <w:multiLevelType w:val="multilevel"/>
    <w:tmpl w:val="77242D70"/>
    <w:numStyleLink w:val="NotesNumbers"/>
  </w:abstractNum>
  <w:abstractNum w:abstractNumId="15" w15:restartNumberingAfterBreak="0">
    <w:nsid w:val="16EF086F"/>
    <w:multiLevelType w:val="hybridMultilevel"/>
    <w:tmpl w:val="7EFC3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204780"/>
    <w:multiLevelType w:val="multilevel"/>
    <w:tmpl w:val="77242D70"/>
    <w:styleLink w:val="NotesNumbers"/>
    <w:lvl w:ilvl="0">
      <w:start w:val="1"/>
      <w:numFmt w:val="decimal"/>
      <w:pStyle w:val="NotesNumber"/>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7" w15:restartNumberingAfterBreak="0">
    <w:nsid w:val="1857732D"/>
    <w:multiLevelType w:val="hybridMultilevel"/>
    <w:tmpl w:val="2AF2E5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8CB4C58"/>
    <w:multiLevelType w:val="multilevel"/>
    <w:tmpl w:val="D4E85914"/>
    <w:numStyleLink w:val="NotesBullets"/>
  </w:abstractNum>
  <w:abstractNum w:abstractNumId="19" w15:restartNumberingAfterBreak="0">
    <w:nsid w:val="20855621"/>
    <w:multiLevelType w:val="hybridMultilevel"/>
    <w:tmpl w:val="6240B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FC0AA0"/>
    <w:multiLevelType w:val="hybridMultilevel"/>
    <w:tmpl w:val="2B56C5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F1355A"/>
    <w:multiLevelType w:val="multilevel"/>
    <w:tmpl w:val="99B06408"/>
    <w:numStyleLink w:val="ListNumbers"/>
  </w:abstractNum>
  <w:abstractNum w:abstractNumId="22" w15:restartNumberingAfterBreak="0">
    <w:nsid w:val="27674AC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E515B2"/>
    <w:multiLevelType w:val="multilevel"/>
    <w:tmpl w:val="5F5EFA82"/>
    <w:styleLink w:val="TOCBulletsMargin"/>
    <w:lvl w:ilvl="0">
      <w:start w:val="1"/>
      <w:numFmt w:val="bullet"/>
      <w:lvlRestart w:val="0"/>
      <w:lvlText w:val="•"/>
      <w:lvlJc w:val="left"/>
      <w:pPr>
        <w:ind w:left="170" w:hanging="170"/>
      </w:pPr>
      <w:rPr>
        <w:rFonts w:ascii="Arial" w:hAnsi="Arial" w:hint="default"/>
        <w:color w:val="EB0017" w:themeColor="accent1"/>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24" w15:restartNumberingAfterBreak="0">
    <w:nsid w:val="33BB51D3"/>
    <w:multiLevelType w:val="hybridMultilevel"/>
    <w:tmpl w:val="C0AAB0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6F05EE"/>
    <w:multiLevelType w:val="hybridMultilevel"/>
    <w:tmpl w:val="83C0F3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A702AB3"/>
    <w:multiLevelType w:val="hybridMultilevel"/>
    <w:tmpl w:val="1DEEB2D4"/>
    <w:lvl w:ilvl="0" w:tplc="BFF6E462">
      <w:start w:val="10"/>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C9F5F48"/>
    <w:multiLevelType w:val="hybridMultilevel"/>
    <w:tmpl w:val="FB7415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8F3A7B"/>
    <w:multiLevelType w:val="hybridMultilevel"/>
    <w:tmpl w:val="20F606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630FC2"/>
    <w:multiLevelType w:val="multilevel"/>
    <w:tmpl w:val="43625CA2"/>
    <w:styleLink w:val="ListBullets"/>
    <w:lvl w:ilvl="0">
      <w:start w:val="1"/>
      <w:numFmt w:val="bullet"/>
      <w:pStyle w:val="ListBullet"/>
      <w:lvlText w:val="•"/>
      <w:lvlJc w:val="left"/>
      <w:pPr>
        <w:ind w:left="227" w:hanging="227"/>
      </w:pPr>
      <w:rPr>
        <w:rFonts w:ascii="Calibri" w:hAnsi="Calibri"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Helvetica Now Text" w:hAnsi="Helvetica Now Text" w:hint="default"/>
        <w:w w:val="80"/>
      </w:rPr>
    </w:lvl>
    <w:lvl w:ilvl="3">
      <w:start w:val="1"/>
      <w:numFmt w:val="bullet"/>
      <w:lvlText w:val="–"/>
      <w:lvlJc w:val="left"/>
      <w:pPr>
        <w:ind w:left="908" w:hanging="227"/>
      </w:pPr>
      <w:rPr>
        <w:rFonts w:ascii="Helvetica Now Text" w:hAnsi="Helvetica Now Text"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0" w15:restartNumberingAfterBreak="0">
    <w:nsid w:val="429E634B"/>
    <w:multiLevelType w:val="hybridMultilevel"/>
    <w:tmpl w:val="012E86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CF3529"/>
    <w:multiLevelType w:val="hybridMultilevel"/>
    <w:tmpl w:val="A14432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8897511"/>
    <w:multiLevelType w:val="hybridMultilevel"/>
    <w:tmpl w:val="D32026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D951AF2"/>
    <w:multiLevelType w:val="hybridMultilevel"/>
    <w:tmpl w:val="643EF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715732"/>
    <w:multiLevelType w:val="hybridMultilevel"/>
    <w:tmpl w:val="C7BAB4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2E6049"/>
    <w:multiLevelType w:val="multilevel"/>
    <w:tmpl w:val="2258146E"/>
    <w:styleLink w:val="TOCBullets"/>
    <w:lvl w:ilvl="0">
      <w:start w:val="1"/>
      <w:numFmt w:val="bullet"/>
      <w:lvlText w:val="•"/>
      <w:lvlJc w:val="left"/>
      <w:pPr>
        <w:ind w:left="227" w:hanging="227"/>
      </w:pPr>
      <w:rPr>
        <w:rFonts w:ascii="Calibri" w:hAnsi="Calibri" w:hint="default"/>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36" w15:restartNumberingAfterBreak="0">
    <w:nsid w:val="564A1FA1"/>
    <w:multiLevelType w:val="multilevel"/>
    <w:tmpl w:val="D63EAEBA"/>
    <w:styleLink w:val="DividerNumbers"/>
    <w:lvl w:ilvl="0">
      <w:start w:val="1"/>
      <w:numFmt w:val="decimal"/>
      <w:pStyle w:val="Divider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7" w15:restartNumberingAfterBreak="0">
    <w:nsid w:val="56C51150"/>
    <w:multiLevelType w:val="hybridMultilevel"/>
    <w:tmpl w:val="3AC28D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950F91"/>
    <w:multiLevelType w:val="hybridMultilevel"/>
    <w:tmpl w:val="E2B250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DB65D9"/>
    <w:multiLevelType w:val="hybridMultilevel"/>
    <w:tmpl w:val="233641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D9978F8"/>
    <w:multiLevelType w:val="hybridMultilevel"/>
    <w:tmpl w:val="F2F65B16"/>
    <w:lvl w:ilvl="0" w:tplc="7D547D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5152480"/>
    <w:multiLevelType w:val="hybridMultilevel"/>
    <w:tmpl w:val="CECC04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B34029"/>
    <w:multiLevelType w:val="hybridMultilevel"/>
    <w:tmpl w:val="D87ED4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E514FA"/>
    <w:multiLevelType w:val="multilevel"/>
    <w:tmpl w:val="D4E85914"/>
    <w:styleLink w:val="NotesBullets"/>
    <w:lvl w:ilvl="0">
      <w:start w:val="1"/>
      <w:numFmt w:val="bullet"/>
      <w:lvlRestart w:val="0"/>
      <w:pStyle w:val="NotesBullet"/>
      <w:lvlText w:val="•"/>
      <w:lvlJc w:val="left"/>
      <w:pPr>
        <w:ind w:left="227" w:hanging="227"/>
      </w:pPr>
      <w:rPr>
        <w:rFonts w:ascii="Calibri" w:hAnsi="Calibri" w:hint="default"/>
      </w:rPr>
    </w:lvl>
    <w:lvl w:ilvl="1">
      <w:start w:val="1"/>
      <w:numFmt w:val="none"/>
      <w:lvlText w:val=""/>
      <w:lvlJc w:val="left"/>
      <w:pPr>
        <w:ind w:left="340" w:hanging="170"/>
      </w:pPr>
      <w:rPr>
        <w:rFonts w:hint="default"/>
      </w:rPr>
    </w:lvl>
    <w:lvl w:ilvl="2">
      <w:start w:val="1"/>
      <w:numFmt w:val="none"/>
      <w:lvlText w:val=""/>
      <w:lvlJc w:val="left"/>
      <w:pPr>
        <w:ind w:left="510" w:hanging="170"/>
      </w:pPr>
      <w:rPr>
        <w:rFonts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44" w15:restartNumberingAfterBreak="0">
    <w:nsid w:val="7D4628EB"/>
    <w:multiLevelType w:val="hybridMultilevel"/>
    <w:tmpl w:val="312E29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E07FB8"/>
    <w:multiLevelType w:val="hybridMultilevel"/>
    <w:tmpl w:val="0870E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942671">
    <w:abstractNumId w:val="29"/>
  </w:num>
  <w:num w:numId="2" w16cid:durableId="1605768936">
    <w:abstractNumId w:val="8"/>
  </w:num>
  <w:num w:numId="3" w16cid:durableId="1772776902">
    <w:abstractNumId w:val="43"/>
  </w:num>
  <w:num w:numId="4" w16cid:durableId="223878448">
    <w:abstractNumId w:val="16"/>
  </w:num>
  <w:num w:numId="5" w16cid:durableId="9111065">
    <w:abstractNumId w:val="35"/>
  </w:num>
  <w:num w:numId="6" w16cid:durableId="653139779">
    <w:abstractNumId w:val="23"/>
  </w:num>
  <w:num w:numId="7" w16cid:durableId="1916743626">
    <w:abstractNumId w:val="22"/>
  </w:num>
  <w:num w:numId="8" w16cid:durableId="279146520">
    <w:abstractNumId w:val="12"/>
  </w:num>
  <w:num w:numId="9" w16cid:durableId="169762827">
    <w:abstractNumId w:val="9"/>
  </w:num>
  <w:num w:numId="10" w16cid:durableId="1673557662">
    <w:abstractNumId w:val="36"/>
  </w:num>
  <w:num w:numId="11" w16cid:durableId="1244334960">
    <w:abstractNumId w:val="10"/>
  </w:num>
  <w:num w:numId="12" w16cid:durableId="1588265324">
    <w:abstractNumId w:val="10"/>
  </w:num>
  <w:num w:numId="13" w16cid:durableId="568879267">
    <w:abstractNumId w:val="36"/>
    <w:lvlOverride w:ilvl="0">
      <w:lvl w:ilvl="0">
        <w:start w:val="1"/>
        <w:numFmt w:val="decimal"/>
        <w:pStyle w:val="DividerNumber"/>
        <w:suff w:val="nothing"/>
        <w:lvlText w:val="%1"/>
        <w:lvlJc w:val="left"/>
        <w:pPr>
          <w:ind w:left="0" w:firstLine="0"/>
        </w:pPr>
        <w:rPr>
          <w:rFonts w:hint="default"/>
        </w:rPr>
      </w:lvl>
    </w:lvlOverride>
  </w:num>
  <w:num w:numId="14" w16cid:durableId="2096433136">
    <w:abstractNumId w:val="29"/>
  </w:num>
  <w:num w:numId="15" w16cid:durableId="617417432">
    <w:abstractNumId w:val="7"/>
  </w:num>
  <w:num w:numId="16" w16cid:durableId="1544978250">
    <w:abstractNumId w:val="6"/>
  </w:num>
  <w:num w:numId="17" w16cid:durableId="20861715">
    <w:abstractNumId w:val="5"/>
  </w:num>
  <w:num w:numId="18" w16cid:durableId="542905218">
    <w:abstractNumId w:val="4"/>
  </w:num>
  <w:num w:numId="19" w16cid:durableId="1788625886">
    <w:abstractNumId w:val="21"/>
  </w:num>
  <w:num w:numId="20" w16cid:durableId="596136056">
    <w:abstractNumId w:val="3"/>
  </w:num>
  <w:num w:numId="21" w16cid:durableId="1850101854">
    <w:abstractNumId w:val="2"/>
  </w:num>
  <w:num w:numId="22" w16cid:durableId="967205554">
    <w:abstractNumId w:val="1"/>
  </w:num>
  <w:num w:numId="23" w16cid:durableId="2117751179">
    <w:abstractNumId w:val="0"/>
  </w:num>
  <w:num w:numId="24" w16cid:durableId="631835039">
    <w:abstractNumId w:val="18"/>
  </w:num>
  <w:num w:numId="25" w16cid:durableId="1909530680">
    <w:abstractNumId w:val="14"/>
  </w:num>
  <w:num w:numId="26" w16cid:durableId="172378786">
    <w:abstractNumId w:val="24"/>
  </w:num>
  <w:num w:numId="27" w16cid:durableId="203830832">
    <w:abstractNumId w:val="27"/>
  </w:num>
  <w:num w:numId="28" w16cid:durableId="224605471">
    <w:abstractNumId w:val="13"/>
  </w:num>
  <w:num w:numId="29" w16cid:durableId="1083720280">
    <w:abstractNumId w:val="38"/>
  </w:num>
  <w:num w:numId="30" w16cid:durableId="732436667">
    <w:abstractNumId w:val="34"/>
  </w:num>
  <w:num w:numId="31" w16cid:durableId="536938326">
    <w:abstractNumId w:val="28"/>
  </w:num>
  <w:num w:numId="32" w16cid:durableId="2036272679">
    <w:abstractNumId w:val="44"/>
  </w:num>
  <w:num w:numId="33" w16cid:durableId="1814366936">
    <w:abstractNumId w:val="33"/>
  </w:num>
  <w:num w:numId="34" w16cid:durableId="269823973">
    <w:abstractNumId w:val="20"/>
  </w:num>
  <w:num w:numId="35" w16cid:durableId="542139124">
    <w:abstractNumId w:val="45"/>
  </w:num>
  <w:num w:numId="36" w16cid:durableId="1330937537">
    <w:abstractNumId w:val="17"/>
  </w:num>
  <w:num w:numId="37" w16cid:durableId="1417701181">
    <w:abstractNumId w:val="41"/>
  </w:num>
  <w:num w:numId="38" w16cid:durableId="570971050">
    <w:abstractNumId w:val="32"/>
  </w:num>
  <w:num w:numId="39" w16cid:durableId="873150430">
    <w:abstractNumId w:val="39"/>
  </w:num>
  <w:num w:numId="40" w16cid:durableId="63728098">
    <w:abstractNumId w:val="31"/>
  </w:num>
  <w:num w:numId="41" w16cid:durableId="620654547">
    <w:abstractNumId w:val="15"/>
  </w:num>
  <w:num w:numId="42" w16cid:durableId="2059359171">
    <w:abstractNumId w:val="19"/>
  </w:num>
  <w:num w:numId="43" w16cid:durableId="1400248320">
    <w:abstractNumId w:val="42"/>
  </w:num>
  <w:num w:numId="44" w16cid:durableId="1080518346">
    <w:abstractNumId w:val="37"/>
  </w:num>
  <w:num w:numId="45" w16cid:durableId="2038893863">
    <w:abstractNumId w:val="11"/>
  </w:num>
  <w:num w:numId="46" w16cid:durableId="622152463">
    <w:abstractNumId w:val="25"/>
  </w:num>
  <w:num w:numId="47" w16cid:durableId="1606886001">
    <w:abstractNumId w:val="30"/>
  </w:num>
  <w:num w:numId="48" w16cid:durableId="1886793992">
    <w:abstractNumId w:val="40"/>
  </w:num>
  <w:num w:numId="49" w16cid:durableId="1836453543">
    <w:abstractNumId w:val="2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say, Daniel (Edinburgh)">
    <w15:presenceInfo w15:providerId="AD" w15:userId="S::Daniel.Ramsay@towerswatson.com::25054631-f26a-486d-a0a8-cea8b46c2eb7"/>
  </w15:person>
  <w15:person w15:author="Betty Zhu">
    <w15:presenceInfo w15:providerId="AD" w15:userId="S::betty.zhu@aon.com::e03ac3e5-d68d-430d-9e13-080b56e6b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9C"/>
    <w:rsid w:val="00001BA9"/>
    <w:rsid w:val="000023CA"/>
    <w:rsid w:val="00003E59"/>
    <w:rsid w:val="00005942"/>
    <w:rsid w:val="00007CB7"/>
    <w:rsid w:val="000103DC"/>
    <w:rsid w:val="000107E2"/>
    <w:rsid w:val="000155A6"/>
    <w:rsid w:val="00016036"/>
    <w:rsid w:val="000206D6"/>
    <w:rsid w:val="0002208E"/>
    <w:rsid w:val="0002282B"/>
    <w:rsid w:val="0002386A"/>
    <w:rsid w:val="00023BB7"/>
    <w:rsid w:val="00023BC3"/>
    <w:rsid w:val="000243B3"/>
    <w:rsid w:val="0002743D"/>
    <w:rsid w:val="000318F8"/>
    <w:rsid w:val="000335A3"/>
    <w:rsid w:val="0003572A"/>
    <w:rsid w:val="00036D7E"/>
    <w:rsid w:val="00037FD5"/>
    <w:rsid w:val="0004008C"/>
    <w:rsid w:val="0004195D"/>
    <w:rsid w:val="00041A19"/>
    <w:rsid w:val="00042425"/>
    <w:rsid w:val="00047C15"/>
    <w:rsid w:val="000500A2"/>
    <w:rsid w:val="00051592"/>
    <w:rsid w:val="00051BEC"/>
    <w:rsid w:val="0005237F"/>
    <w:rsid w:val="00052C90"/>
    <w:rsid w:val="0005410E"/>
    <w:rsid w:val="00054B8D"/>
    <w:rsid w:val="000556D7"/>
    <w:rsid w:val="00056D2D"/>
    <w:rsid w:val="0005769D"/>
    <w:rsid w:val="000577CE"/>
    <w:rsid w:val="00061693"/>
    <w:rsid w:val="0006483C"/>
    <w:rsid w:val="00070BFA"/>
    <w:rsid w:val="00075633"/>
    <w:rsid w:val="00075A65"/>
    <w:rsid w:val="000767CE"/>
    <w:rsid w:val="00080499"/>
    <w:rsid w:val="00081ECA"/>
    <w:rsid w:val="000826CD"/>
    <w:rsid w:val="000834CB"/>
    <w:rsid w:val="00083DBA"/>
    <w:rsid w:val="00087526"/>
    <w:rsid w:val="0009041C"/>
    <w:rsid w:val="000905BB"/>
    <w:rsid w:val="00090982"/>
    <w:rsid w:val="00091069"/>
    <w:rsid w:val="0009147F"/>
    <w:rsid w:val="00092C18"/>
    <w:rsid w:val="0009413B"/>
    <w:rsid w:val="000941E8"/>
    <w:rsid w:val="00094C79"/>
    <w:rsid w:val="00094CFD"/>
    <w:rsid w:val="000973D9"/>
    <w:rsid w:val="00097C00"/>
    <w:rsid w:val="000A1704"/>
    <w:rsid w:val="000A286C"/>
    <w:rsid w:val="000A4D8B"/>
    <w:rsid w:val="000A555D"/>
    <w:rsid w:val="000A59F5"/>
    <w:rsid w:val="000B006A"/>
    <w:rsid w:val="000B2870"/>
    <w:rsid w:val="000B2FD5"/>
    <w:rsid w:val="000B3959"/>
    <w:rsid w:val="000B4C07"/>
    <w:rsid w:val="000B52C0"/>
    <w:rsid w:val="000B5568"/>
    <w:rsid w:val="000B6549"/>
    <w:rsid w:val="000C237B"/>
    <w:rsid w:val="000C255C"/>
    <w:rsid w:val="000C6196"/>
    <w:rsid w:val="000C65FA"/>
    <w:rsid w:val="000C6DE1"/>
    <w:rsid w:val="000C7FD4"/>
    <w:rsid w:val="000D1006"/>
    <w:rsid w:val="000D47DB"/>
    <w:rsid w:val="000D4979"/>
    <w:rsid w:val="000D56AB"/>
    <w:rsid w:val="000D5C12"/>
    <w:rsid w:val="000D5E1A"/>
    <w:rsid w:val="000D6605"/>
    <w:rsid w:val="000D69D4"/>
    <w:rsid w:val="000D6B8E"/>
    <w:rsid w:val="000D7F01"/>
    <w:rsid w:val="000E01F4"/>
    <w:rsid w:val="000E0C4C"/>
    <w:rsid w:val="000E1119"/>
    <w:rsid w:val="000E159E"/>
    <w:rsid w:val="000E2AA1"/>
    <w:rsid w:val="000E345E"/>
    <w:rsid w:val="000E36E4"/>
    <w:rsid w:val="000E4B26"/>
    <w:rsid w:val="000E4E31"/>
    <w:rsid w:val="000E5390"/>
    <w:rsid w:val="000E6646"/>
    <w:rsid w:val="000E6C74"/>
    <w:rsid w:val="000F13AC"/>
    <w:rsid w:val="000F20F3"/>
    <w:rsid w:val="000F6334"/>
    <w:rsid w:val="0010030F"/>
    <w:rsid w:val="00103BCD"/>
    <w:rsid w:val="0010456F"/>
    <w:rsid w:val="00106BE6"/>
    <w:rsid w:val="0011015E"/>
    <w:rsid w:val="00112B6D"/>
    <w:rsid w:val="0011371A"/>
    <w:rsid w:val="00114C50"/>
    <w:rsid w:val="00114E3D"/>
    <w:rsid w:val="0011542C"/>
    <w:rsid w:val="00115780"/>
    <w:rsid w:val="00116332"/>
    <w:rsid w:val="0011741F"/>
    <w:rsid w:val="0012070F"/>
    <w:rsid w:val="0012178E"/>
    <w:rsid w:val="00122615"/>
    <w:rsid w:val="00122939"/>
    <w:rsid w:val="00123B22"/>
    <w:rsid w:val="0012407F"/>
    <w:rsid w:val="00124E67"/>
    <w:rsid w:val="00126F9F"/>
    <w:rsid w:val="001308B3"/>
    <w:rsid w:val="0013152E"/>
    <w:rsid w:val="0013245D"/>
    <w:rsid w:val="00134E3E"/>
    <w:rsid w:val="001409B6"/>
    <w:rsid w:val="00140A0E"/>
    <w:rsid w:val="00141C04"/>
    <w:rsid w:val="00142584"/>
    <w:rsid w:val="0014266C"/>
    <w:rsid w:val="001442B2"/>
    <w:rsid w:val="00144764"/>
    <w:rsid w:val="00144DB5"/>
    <w:rsid w:val="0014638F"/>
    <w:rsid w:val="00150599"/>
    <w:rsid w:val="00151C5E"/>
    <w:rsid w:val="001524F5"/>
    <w:rsid w:val="00152673"/>
    <w:rsid w:val="00152797"/>
    <w:rsid w:val="0015312F"/>
    <w:rsid w:val="00153D2C"/>
    <w:rsid w:val="001560F3"/>
    <w:rsid w:val="00156D2C"/>
    <w:rsid w:val="00165A0D"/>
    <w:rsid w:val="00166AC8"/>
    <w:rsid w:val="00167838"/>
    <w:rsid w:val="00170967"/>
    <w:rsid w:val="0017166B"/>
    <w:rsid w:val="00172893"/>
    <w:rsid w:val="00172BC3"/>
    <w:rsid w:val="001744C0"/>
    <w:rsid w:val="00175A49"/>
    <w:rsid w:val="00176453"/>
    <w:rsid w:val="001764CC"/>
    <w:rsid w:val="00180F9B"/>
    <w:rsid w:val="001810D0"/>
    <w:rsid w:val="00181912"/>
    <w:rsid w:val="001821C6"/>
    <w:rsid w:val="001827AA"/>
    <w:rsid w:val="0018298A"/>
    <w:rsid w:val="00182CD8"/>
    <w:rsid w:val="001837F8"/>
    <w:rsid w:val="00185957"/>
    <w:rsid w:val="001865B4"/>
    <w:rsid w:val="0018755C"/>
    <w:rsid w:val="00193162"/>
    <w:rsid w:val="001950D1"/>
    <w:rsid w:val="00196954"/>
    <w:rsid w:val="00196A35"/>
    <w:rsid w:val="001970E2"/>
    <w:rsid w:val="0019798C"/>
    <w:rsid w:val="001A1C96"/>
    <w:rsid w:val="001A1F57"/>
    <w:rsid w:val="001A2A1B"/>
    <w:rsid w:val="001A2ABC"/>
    <w:rsid w:val="001A3DA8"/>
    <w:rsid w:val="001A4A55"/>
    <w:rsid w:val="001A53F7"/>
    <w:rsid w:val="001A66DA"/>
    <w:rsid w:val="001A7398"/>
    <w:rsid w:val="001A7CDF"/>
    <w:rsid w:val="001B0C93"/>
    <w:rsid w:val="001B1968"/>
    <w:rsid w:val="001B2F6F"/>
    <w:rsid w:val="001B34DE"/>
    <w:rsid w:val="001B357B"/>
    <w:rsid w:val="001B3C66"/>
    <w:rsid w:val="001B4AF6"/>
    <w:rsid w:val="001B5F57"/>
    <w:rsid w:val="001B665F"/>
    <w:rsid w:val="001B69E4"/>
    <w:rsid w:val="001C0CBD"/>
    <w:rsid w:val="001C1B4E"/>
    <w:rsid w:val="001C517B"/>
    <w:rsid w:val="001C6E40"/>
    <w:rsid w:val="001D1DDD"/>
    <w:rsid w:val="001D2F2C"/>
    <w:rsid w:val="001D59CD"/>
    <w:rsid w:val="001D5E3D"/>
    <w:rsid w:val="001D699A"/>
    <w:rsid w:val="001E3E6F"/>
    <w:rsid w:val="001E5110"/>
    <w:rsid w:val="001E6599"/>
    <w:rsid w:val="001E69EB"/>
    <w:rsid w:val="001E6C81"/>
    <w:rsid w:val="001F05CD"/>
    <w:rsid w:val="001F078A"/>
    <w:rsid w:val="001F0A0C"/>
    <w:rsid w:val="001F1505"/>
    <w:rsid w:val="001F223A"/>
    <w:rsid w:val="001F40E5"/>
    <w:rsid w:val="001F5602"/>
    <w:rsid w:val="001F5FDD"/>
    <w:rsid w:val="001F682C"/>
    <w:rsid w:val="001F7114"/>
    <w:rsid w:val="001F76FE"/>
    <w:rsid w:val="00202883"/>
    <w:rsid w:val="002030C2"/>
    <w:rsid w:val="0020318B"/>
    <w:rsid w:val="002039C5"/>
    <w:rsid w:val="00203B90"/>
    <w:rsid w:val="0020477E"/>
    <w:rsid w:val="002062B1"/>
    <w:rsid w:val="00210200"/>
    <w:rsid w:val="00211277"/>
    <w:rsid w:val="00211C39"/>
    <w:rsid w:val="00211EF3"/>
    <w:rsid w:val="002121BF"/>
    <w:rsid w:val="00212E46"/>
    <w:rsid w:val="00215704"/>
    <w:rsid w:val="00220A06"/>
    <w:rsid w:val="0022188E"/>
    <w:rsid w:val="002235CA"/>
    <w:rsid w:val="00225338"/>
    <w:rsid w:val="00225434"/>
    <w:rsid w:val="00227541"/>
    <w:rsid w:val="00230210"/>
    <w:rsid w:val="0023119D"/>
    <w:rsid w:val="0023191F"/>
    <w:rsid w:val="002325AD"/>
    <w:rsid w:val="0023315A"/>
    <w:rsid w:val="00235002"/>
    <w:rsid w:val="00235BD4"/>
    <w:rsid w:val="00237185"/>
    <w:rsid w:val="002411C1"/>
    <w:rsid w:val="002421B0"/>
    <w:rsid w:val="00245B36"/>
    <w:rsid w:val="00251A11"/>
    <w:rsid w:val="00257A58"/>
    <w:rsid w:val="00257EFB"/>
    <w:rsid w:val="00260BAD"/>
    <w:rsid w:val="00262126"/>
    <w:rsid w:val="002622FD"/>
    <w:rsid w:val="0026372D"/>
    <w:rsid w:val="00263B9B"/>
    <w:rsid w:val="00263FC7"/>
    <w:rsid w:val="00265485"/>
    <w:rsid w:val="002672B5"/>
    <w:rsid w:val="002716CE"/>
    <w:rsid w:val="00272001"/>
    <w:rsid w:val="00273855"/>
    <w:rsid w:val="00273FFE"/>
    <w:rsid w:val="002769DD"/>
    <w:rsid w:val="00276EBC"/>
    <w:rsid w:val="00281A0C"/>
    <w:rsid w:val="00281C76"/>
    <w:rsid w:val="00282AC4"/>
    <w:rsid w:val="00283509"/>
    <w:rsid w:val="00285191"/>
    <w:rsid w:val="0028627E"/>
    <w:rsid w:val="002865A6"/>
    <w:rsid w:val="00287038"/>
    <w:rsid w:val="002904CF"/>
    <w:rsid w:val="00290C2E"/>
    <w:rsid w:val="0029165D"/>
    <w:rsid w:val="00292125"/>
    <w:rsid w:val="00292B15"/>
    <w:rsid w:val="00295F54"/>
    <w:rsid w:val="002969FA"/>
    <w:rsid w:val="00297F81"/>
    <w:rsid w:val="002A0BE7"/>
    <w:rsid w:val="002A173F"/>
    <w:rsid w:val="002A1970"/>
    <w:rsid w:val="002A54AF"/>
    <w:rsid w:val="002A6715"/>
    <w:rsid w:val="002A6E23"/>
    <w:rsid w:val="002B6009"/>
    <w:rsid w:val="002B663B"/>
    <w:rsid w:val="002B7C8B"/>
    <w:rsid w:val="002C257A"/>
    <w:rsid w:val="002C4F41"/>
    <w:rsid w:val="002C7519"/>
    <w:rsid w:val="002D3BB4"/>
    <w:rsid w:val="002D543C"/>
    <w:rsid w:val="002D68B6"/>
    <w:rsid w:val="002D7C0B"/>
    <w:rsid w:val="002E0A71"/>
    <w:rsid w:val="002E13CF"/>
    <w:rsid w:val="002E1FBF"/>
    <w:rsid w:val="002E5715"/>
    <w:rsid w:val="002E5F4B"/>
    <w:rsid w:val="002E7259"/>
    <w:rsid w:val="002E74E6"/>
    <w:rsid w:val="002F0AC5"/>
    <w:rsid w:val="002F2639"/>
    <w:rsid w:val="002F3F53"/>
    <w:rsid w:val="002F479B"/>
    <w:rsid w:val="002F4FD8"/>
    <w:rsid w:val="002F6FFB"/>
    <w:rsid w:val="002F712A"/>
    <w:rsid w:val="00301362"/>
    <w:rsid w:val="00302B1F"/>
    <w:rsid w:val="00304228"/>
    <w:rsid w:val="00305A2D"/>
    <w:rsid w:val="00312469"/>
    <w:rsid w:val="0031331A"/>
    <w:rsid w:val="00313B1F"/>
    <w:rsid w:val="00315342"/>
    <w:rsid w:val="00316388"/>
    <w:rsid w:val="0032032B"/>
    <w:rsid w:val="0032067C"/>
    <w:rsid w:val="0032138D"/>
    <w:rsid w:val="0032166C"/>
    <w:rsid w:val="00322508"/>
    <w:rsid w:val="00322EA2"/>
    <w:rsid w:val="0032402E"/>
    <w:rsid w:val="00325E63"/>
    <w:rsid w:val="0032653B"/>
    <w:rsid w:val="00326DF1"/>
    <w:rsid w:val="00327603"/>
    <w:rsid w:val="0033175A"/>
    <w:rsid w:val="00332BAD"/>
    <w:rsid w:val="00333DB5"/>
    <w:rsid w:val="0033515A"/>
    <w:rsid w:val="00337EC5"/>
    <w:rsid w:val="00341A27"/>
    <w:rsid w:val="00341C2C"/>
    <w:rsid w:val="0034284D"/>
    <w:rsid w:val="003429A8"/>
    <w:rsid w:val="00342B7B"/>
    <w:rsid w:val="003436EA"/>
    <w:rsid w:val="00344C4B"/>
    <w:rsid w:val="00345B29"/>
    <w:rsid w:val="00345E9E"/>
    <w:rsid w:val="0034643C"/>
    <w:rsid w:val="003501E6"/>
    <w:rsid w:val="00352247"/>
    <w:rsid w:val="003532F3"/>
    <w:rsid w:val="00356D75"/>
    <w:rsid w:val="00357A84"/>
    <w:rsid w:val="00362954"/>
    <w:rsid w:val="00362AA1"/>
    <w:rsid w:val="00363944"/>
    <w:rsid w:val="00364FD1"/>
    <w:rsid w:val="00370467"/>
    <w:rsid w:val="00370C0E"/>
    <w:rsid w:val="00371F9F"/>
    <w:rsid w:val="0037306F"/>
    <w:rsid w:val="003742A4"/>
    <w:rsid w:val="00376171"/>
    <w:rsid w:val="0037752B"/>
    <w:rsid w:val="00381390"/>
    <w:rsid w:val="00383390"/>
    <w:rsid w:val="00385A51"/>
    <w:rsid w:val="00385CB2"/>
    <w:rsid w:val="003869CB"/>
    <w:rsid w:val="003877D3"/>
    <w:rsid w:val="00387EAE"/>
    <w:rsid w:val="00387F30"/>
    <w:rsid w:val="00390695"/>
    <w:rsid w:val="00391CDB"/>
    <w:rsid w:val="00393F80"/>
    <w:rsid w:val="00394161"/>
    <w:rsid w:val="003944DF"/>
    <w:rsid w:val="0039587E"/>
    <w:rsid w:val="00395D02"/>
    <w:rsid w:val="00396470"/>
    <w:rsid w:val="0039729B"/>
    <w:rsid w:val="00397C01"/>
    <w:rsid w:val="00397EDA"/>
    <w:rsid w:val="003A0A98"/>
    <w:rsid w:val="003A204D"/>
    <w:rsid w:val="003A2E63"/>
    <w:rsid w:val="003A3E04"/>
    <w:rsid w:val="003A4BBD"/>
    <w:rsid w:val="003B184D"/>
    <w:rsid w:val="003B240C"/>
    <w:rsid w:val="003B552F"/>
    <w:rsid w:val="003B566E"/>
    <w:rsid w:val="003B57C5"/>
    <w:rsid w:val="003C0476"/>
    <w:rsid w:val="003C0B7A"/>
    <w:rsid w:val="003C2A02"/>
    <w:rsid w:val="003C3572"/>
    <w:rsid w:val="003C3627"/>
    <w:rsid w:val="003C489F"/>
    <w:rsid w:val="003C5428"/>
    <w:rsid w:val="003C5D54"/>
    <w:rsid w:val="003D0DFF"/>
    <w:rsid w:val="003D1B09"/>
    <w:rsid w:val="003D2384"/>
    <w:rsid w:val="003D2937"/>
    <w:rsid w:val="003D4A54"/>
    <w:rsid w:val="003D62C2"/>
    <w:rsid w:val="003D783E"/>
    <w:rsid w:val="003D78F0"/>
    <w:rsid w:val="003E021E"/>
    <w:rsid w:val="003E0507"/>
    <w:rsid w:val="003E177B"/>
    <w:rsid w:val="003E1C74"/>
    <w:rsid w:val="003E26C1"/>
    <w:rsid w:val="003E32C0"/>
    <w:rsid w:val="003E33B2"/>
    <w:rsid w:val="003E33FD"/>
    <w:rsid w:val="003E3EF5"/>
    <w:rsid w:val="003E49AC"/>
    <w:rsid w:val="003E7A0A"/>
    <w:rsid w:val="003E7F5E"/>
    <w:rsid w:val="003F09BB"/>
    <w:rsid w:val="003F1259"/>
    <w:rsid w:val="003F16E3"/>
    <w:rsid w:val="003F37DB"/>
    <w:rsid w:val="003F4B1B"/>
    <w:rsid w:val="003F5114"/>
    <w:rsid w:val="0040048F"/>
    <w:rsid w:val="00401416"/>
    <w:rsid w:val="0040156E"/>
    <w:rsid w:val="00402848"/>
    <w:rsid w:val="0040444C"/>
    <w:rsid w:val="004069D3"/>
    <w:rsid w:val="00407452"/>
    <w:rsid w:val="00411457"/>
    <w:rsid w:val="004119CE"/>
    <w:rsid w:val="00411BDC"/>
    <w:rsid w:val="00412388"/>
    <w:rsid w:val="004129BF"/>
    <w:rsid w:val="004140D8"/>
    <w:rsid w:val="00414C1C"/>
    <w:rsid w:val="00414F76"/>
    <w:rsid w:val="004155B9"/>
    <w:rsid w:val="00416221"/>
    <w:rsid w:val="00416A53"/>
    <w:rsid w:val="00416BF4"/>
    <w:rsid w:val="00420FA4"/>
    <w:rsid w:val="00422B52"/>
    <w:rsid w:val="00423166"/>
    <w:rsid w:val="00423276"/>
    <w:rsid w:val="00426912"/>
    <w:rsid w:val="00430BC5"/>
    <w:rsid w:val="004319A1"/>
    <w:rsid w:val="00431DC2"/>
    <w:rsid w:val="00432FD5"/>
    <w:rsid w:val="00434234"/>
    <w:rsid w:val="004344A5"/>
    <w:rsid w:val="004350A8"/>
    <w:rsid w:val="00436920"/>
    <w:rsid w:val="004405E1"/>
    <w:rsid w:val="004412B8"/>
    <w:rsid w:val="004426D1"/>
    <w:rsid w:val="00442E82"/>
    <w:rsid w:val="00443D00"/>
    <w:rsid w:val="00447293"/>
    <w:rsid w:val="0044734E"/>
    <w:rsid w:val="004479E5"/>
    <w:rsid w:val="0045081E"/>
    <w:rsid w:val="00450FEE"/>
    <w:rsid w:val="00453990"/>
    <w:rsid w:val="00453A21"/>
    <w:rsid w:val="00454670"/>
    <w:rsid w:val="00457A76"/>
    <w:rsid w:val="00457C9B"/>
    <w:rsid w:val="004616F2"/>
    <w:rsid w:val="0046249C"/>
    <w:rsid w:val="00462B81"/>
    <w:rsid w:val="004635D4"/>
    <w:rsid w:val="00464A9E"/>
    <w:rsid w:val="0046721E"/>
    <w:rsid w:val="00470E62"/>
    <w:rsid w:val="0047439C"/>
    <w:rsid w:val="00475960"/>
    <w:rsid w:val="00475E4B"/>
    <w:rsid w:val="004827DB"/>
    <w:rsid w:val="0048590A"/>
    <w:rsid w:val="0048762D"/>
    <w:rsid w:val="00487EA8"/>
    <w:rsid w:val="0049031A"/>
    <w:rsid w:val="004927B4"/>
    <w:rsid w:val="0049607D"/>
    <w:rsid w:val="004963BF"/>
    <w:rsid w:val="00496C82"/>
    <w:rsid w:val="00496D04"/>
    <w:rsid w:val="004A1B30"/>
    <w:rsid w:val="004A2230"/>
    <w:rsid w:val="004A597F"/>
    <w:rsid w:val="004A6E4C"/>
    <w:rsid w:val="004A75AE"/>
    <w:rsid w:val="004A7E10"/>
    <w:rsid w:val="004B0D49"/>
    <w:rsid w:val="004B24F4"/>
    <w:rsid w:val="004B45BF"/>
    <w:rsid w:val="004B5C26"/>
    <w:rsid w:val="004B7548"/>
    <w:rsid w:val="004B772D"/>
    <w:rsid w:val="004C227E"/>
    <w:rsid w:val="004C3485"/>
    <w:rsid w:val="004C3DDB"/>
    <w:rsid w:val="004C4643"/>
    <w:rsid w:val="004D61B4"/>
    <w:rsid w:val="004D61D4"/>
    <w:rsid w:val="004D7E82"/>
    <w:rsid w:val="004E0204"/>
    <w:rsid w:val="004E4A79"/>
    <w:rsid w:val="004E7301"/>
    <w:rsid w:val="004F093C"/>
    <w:rsid w:val="004F0F9E"/>
    <w:rsid w:val="004F258E"/>
    <w:rsid w:val="004F29CB"/>
    <w:rsid w:val="004F4A53"/>
    <w:rsid w:val="004F589A"/>
    <w:rsid w:val="004F64F9"/>
    <w:rsid w:val="004F6B4B"/>
    <w:rsid w:val="004F6BD4"/>
    <w:rsid w:val="00500334"/>
    <w:rsid w:val="00500E3D"/>
    <w:rsid w:val="00501B81"/>
    <w:rsid w:val="00504392"/>
    <w:rsid w:val="00506966"/>
    <w:rsid w:val="00506A89"/>
    <w:rsid w:val="00506FD3"/>
    <w:rsid w:val="00507448"/>
    <w:rsid w:val="005075B8"/>
    <w:rsid w:val="00510331"/>
    <w:rsid w:val="005118B2"/>
    <w:rsid w:val="00511AED"/>
    <w:rsid w:val="00511BC1"/>
    <w:rsid w:val="00512144"/>
    <w:rsid w:val="005123ED"/>
    <w:rsid w:val="005134EF"/>
    <w:rsid w:val="00513743"/>
    <w:rsid w:val="00513A1F"/>
    <w:rsid w:val="00516FB8"/>
    <w:rsid w:val="0051775D"/>
    <w:rsid w:val="005207E6"/>
    <w:rsid w:val="0052297A"/>
    <w:rsid w:val="00523EAC"/>
    <w:rsid w:val="00533F2E"/>
    <w:rsid w:val="005359D3"/>
    <w:rsid w:val="00537DB5"/>
    <w:rsid w:val="00540D7E"/>
    <w:rsid w:val="00542B5A"/>
    <w:rsid w:val="00542F11"/>
    <w:rsid w:val="00542F33"/>
    <w:rsid w:val="005448C7"/>
    <w:rsid w:val="00546853"/>
    <w:rsid w:val="00547DEC"/>
    <w:rsid w:val="00550E84"/>
    <w:rsid w:val="005517D7"/>
    <w:rsid w:val="00555C65"/>
    <w:rsid w:val="00556450"/>
    <w:rsid w:val="005575F8"/>
    <w:rsid w:val="005608A4"/>
    <w:rsid w:val="00560E9F"/>
    <w:rsid w:val="005615FC"/>
    <w:rsid w:val="00561A22"/>
    <w:rsid w:val="00561E09"/>
    <w:rsid w:val="00565ED0"/>
    <w:rsid w:val="0056691A"/>
    <w:rsid w:val="00567958"/>
    <w:rsid w:val="00567E3E"/>
    <w:rsid w:val="0057099C"/>
    <w:rsid w:val="005739A8"/>
    <w:rsid w:val="00576C95"/>
    <w:rsid w:val="00577B7A"/>
    <w:rsid w:val="00581193"/>
    <w:rsid w:val="0058166C"/>
    <w:rsid w:val="00582905"/>
    <w:rsid w:val="005846D4"/>
    <w:rsid w:val="00586A2C"/>
    <w:rsid w:val="00587C1A"/>
    <w:rsid w:val="005906DE"/>
    <w:rsid w:val="005912E6"/>
    <w:rsid w:val="00591714"/>
    <w:rsid w:val="00592184"/>
    <w:rsid w:val="005923D4"/>
    <w:rsid w:val="00593807"/>
    <w:rsid w:val="005945F1"/>
    <w:rsid w:val="00595CA0"/>
    <w:rsid w:val="00596353"/>
    <w:rsid w:val="0059644B"/>
    <w:rsid w:val="00596CFD"/>
    <w:rsid w:val="00596D8E"/>
    <w:rsid w:val="005A06FB"/>
    <w:rsid w:val="005A0DE2"/>
    <w:rsid w:val="005A1EEB"/>
    <w:rsid w:val="005A2B0A"/>
    <w:rsid w:val="005A32F8"/>
    <w:rsid w:val="005A405D"/>
    <w:rsid w:val="005A436A"/>
    <w:rsid w:val="005A742A"/>
    <w:rsid w:val="005B00AD"/>
    <w:rsid w:val="005B0792"/>
    <w:rsid w:val="005B12F1"/>
    <w:rsid w:val="005B1653"/>
    <w:rsid w:val="005B1E2A"/>
    <w:rsid w:val="005B3313"/>
    <w:rsid w:val="005B3BF4"/>
    <w:rsid w:val="005B4120"/>
    <w:rsid w:val="005B7A2B"/>
    <w:rsid w:val="005B7E6D"/>
    <w:rsid w:val="005C3FD4"/>
    <w:rsid w:val="005C41C1"/>
    <w:rsid w:val="005C4537"/>
    <w:rsid w:val="005C5ED1"/>
    <w:rsid w:val="005C69C1"/>
    <w:rsid w:val="005C7825"/>
    <w:rsid w:val="005D1EB1"/>
    <w:rsid w:val="005D243D"/>
    <w:rsid w:val="005D297D"/>
    <w:rsid w:val="005D30C1"/>
    <w:rsid w:val="005D34AE"/>
    <w:rsid w:val="005D6DC7"/>
    <w:rsid w:val="005D763D"/>
    <w:rsid w:val="005E0019"/>
    <w:rsid w:val="005E1A60"/>
    <w:rsid w:val="005E288D"/>
    <w:rsid w:val="005E2B69"/>
    <w:rsid w:val="005E3E18"/>
    <w:rsid w:val="005E51AA"/>
    <w:rsid w:val="005E5D80"/>
    <w:rsid w:val="005E73BB"/>
    <w:rsid w:val="005F2519"/>
    <w:rsid w:val="005F295D"/>
    <w:rsid w:val="005F2E1C"/>
    <w:rsid w:val="005F3AFF"/>
    <w:rsid w:val="005F6155"/>
    <w:rsid w:val="005F6D99"/>
    <w:rsid w:val="005F7121"/>
    <w:rsid w:val="00602D55"/>
    <w:rsid w:val="00604442"/>
    <w:rsid w:val="00604566"/>
    <w:rsid w:val="00612740"/>
    <w:rsid w:val="006131CA"/>
    <w:rsid w:val="00614214"/>
    <w:rsid w:val="0061444E"/>
    <w:rsid w:val="00614667"/>
    <w:rsid w:val="006146CC"/>
    <w:rsid w:val="00614B95"/>
    <w:rsid w:val="00614F25"/>
    <w:rsid w:val="0061617D"/>
    <w:rsid w:val="006170B1"/>
    <w:rsid w:val="006173D8"/>
    <w:rsid w:val="00620833"/>
    <w:rsid w:val="00621907"/>
    <w:rsid w:val="006220B0"/>
    <w:rsid w:val="0062406E"/>
    <w:rsid w:val="00626565"/>
    <w:rsid w:val="006272CA"/>
    <w:rsid w:val="00627835"/>
    <w:rsid w:val="00630847"/>
    <w:rsid w:val="00630AC4"/>
    <w:rsid w:val="00631953"/>
    <w:rsid w:val="006337C3"/>
    <w:rsid w:val="00633ED3"/>
    <w:rsid w:val="00636266"/>
    <w:rsid w:val="00636FAF"/>
    <w:rsid w:val="006370D7"/>
    <w:rsid w:val="00637556"/>
    <w:rsid w:val="00641685"/>
    <w:rsid w:val="00641933"/>
    <w:rsid w:val="00642AA5"/>
    <w:rsid w:val="006432B0"/>
    <w:rsid w:val="00643518"/>
    <w:rsid w:val="00643613"/>
    <w:rsid w:val="00643A50"/>
    <w:rsid w:val="006452A8"/>
    <w:rsid w:val="006473E8"/>
    <w:rsid w:val="00647881"/>
    <w:rsid w:val="006505AF"/>
    <w:rsid w:val="00650B4B"/>
    <w:rsid w:val="00652BCC"/>
    <w:rsid w:val="00653229"/>
    <w:rsid w:val="0065379F"/>
    <w:rsid w:val="00655272"/>
    <w:rsid w:val="006558FE"/>
    <w:rsid w:val="0066075A"/>
    <w:rsid w:val="006620E3"/>
    <w:rsid w:val="00663296"/>
    <w:rsid w:val="0066377B"/>
    <w:rsid w:val="00663F5F"/>
    <w:rsid w:val="00664688"/>
    <w:rsid w:val="00664BA5"/>
    <w:rsid w:val="00664C47"/>
    <w:rsid w:val="00664E41"/>
    <w:rsid w:val="006654A5"/>
    <w:rsid w:val="00666767"/>
    <w:rsid w:val="00667D2A"/>
    <w:rsid w:val="006704D1"/>
    <w:rsid w:val="00673E47"/>
    <w:rsid w:val="00676926"/>
    <w:rsid w:val="006804D6"/>
    <w:rsid w:val="00682B8F"/>
    <w:rsid w:val="00684860"/>
    <w:rsid w:val="00685C8C"/>
    <w:rsid w:val="00690E1A"/>
    <w:rsid w:val="006933F6"/>
    <w:rsid w:val="006937C1"/>
    <w:rsid w:val="00694C83"/>
    <w:rsid w:val="00697D6A"/>
    <w:rsid w:val="006A0678"/>
    <w:rsid w:val="006A1D52"/>
    <w:rsid w:val="006A248A"/>
    <w:rsid w:val="006A27D2"/>
    <w:rsid w:val="006A2DE3"/>
    <w:rsid w:val="006A3BB4"/>
    <w:rsid w:val="006A6143"/>
    <w:rsid w:val="006A6A53"/>
    <w:rsid w:val="006A7ADE"/>
    <w:rsid w:val="006B2466"/>
    <w:rsid w:val="006B2A6B"/>
    <w:rsid w:val="006B3EAB"/>
    <w:rsid w:val="006B483A"/>
    <w:rsid w:val="006B5C97"/>
    <w:rsid w:val="006C0743"/>
    <w:rsid w:val="006C0C69"/>
    <w:rsid w:val="006C25C5"/>
    <w:rsid w:val="006C3A2C"/>
    <w:rsid w:val="006C3B41"/>
    <w:rsid w:val="006C426C"/>
    <w:rsid w:val="006C4339"/>
    <w:rsid w:val="006C4EFF"/>
    <w:rsid w:val="006C5278"/>
    <w:rsid w:val="006D1E95"/>
    <w:rsid w:val="006D2D4E"/>
    <w:rsid w:val="006D32D0"/>
    <w:rsid w:val="006D5365"/>
    <w:rsid w:val="006D65DA"/>
    <w:rsid w:val="006E0007"/>
    <w:rsid w:val="006E5F4A"/>
    <w:rsid w:val="006E6B7B"/>
    <w:rsid w:val="006E6C04"/>
    <w:rsid w:val="006E6F9B"/>
    <w:rsid w:val="006E7CA5"/>
    <w:rsid w:val="006F0EFD"/>
    <w:rsid w:val="006F247A"/>
    <w:rsid w:val="006F5EB9"/>
    <w:rsid w:val="006F6DB0"/>
    <w:rsid w:val="006F78D3"/>
    <w:rsid w:val="00700C00"/>
    <w:rsid w:val="00702467"/>
    <w:rsid w:val="0070434D"/>
    <w:rsid w:val="007059A1"/>
    <w:rsid w:val="0070635C"/>
    <w:rsid w:val="00711D1E"/>
    <w:rsid w:val="007136B5"/>
    <w:rsid w:val="00713EA0"/>
    <w:rsid w:val="007169CF"/>
    <w:rsid w:val="00717394"/>
    <w:rsid w:val="0071785B"/>
    <w:rsid w:val="00720B6E"/>
    <w:rsid w:val="007212EE"/>
    <w:rsid w:val="00721BBC"/>
    <w:rsid w:val="00722CC9"/>
    <w:rsid w:val="00726BC4"/>
    <w:rsid w:val="00726DE0"/>
    <w:rsid w:val="00726E86"/>
    <w:rsid w:val="00726F8A"/>
    <w:rsid w:val="007271DB"/>
    <w:rsid w:val="00727E70"/>
    <w:rsid w:val="00730851"/>
    <w:rsid w:val="00733AE8"/>
    <w:rsid w:val="00733FC9"/>
    <w:rsid w:val="00735304"/>
    <w:rsid w:val="00735566"/>
    <w:rsid w:val="0073617C"/>
    <w:rsid w:val="0073788E"/>
    <w:rsid w:val="007456F5"/>
    <w:rsid w:val="00747CE8"/>
    <w:rsid w:val="00750008"/>
    <w:rsid w:val="00750FBF"/>
    <w:rsid w:val="00751A80"/>
    <w:rsid w:val="00753D78"/>
    <w:rsid w:val="0075494B"/>
    <w:rsid w:val="007558EA"/>
    <w:rsid w:val="00756A3C"/>
    <w:rsid w:val="00756A99"/>
    <w:rsid w:val="00757BC6"/>
    <w:rsid w:val="00760F44"/>
    <w:rsid w:val="00761A00"/>
    <w:rsid w:val="00762526"/>
    <w:rsid w:val="007628F8"/>
    <w:rsid w:val="007644B2"/>
    <w:rsid w:val="00765C1A"/>
    <w:rsid w:val="007664C4"/>
    <w:rsid w:val="00767FB6"/>
    <w:rsid w:val="00770C1A"/>
    <w:rsid w:val="00770E60"/>
    <w:rsid w:val="007744DF"/>
    <w:rsid w:val="00774845"/>
    <w:rsid w:val="00775598"/>
    <w:rsid w:val="00775879"/>
    <w:rsid w:val="007767E7"/>
    <w:rsid w:val="0077736D"/>
    <w:rsid w:val="00782465"/>
    <w:rsid w:val="00784356"/>
    <w:rsid w:val="00785808"/>
    <w:rsid w:val="00796083"/>
    <w:rsid w:val="007A1082"/>
    <w:rsid w:val="007A1BED"/>
    <w:rsid w:val="007A3243"/>
    <w:rsid w:val="007A3260"/>
    <w:rsid w:val="007A3C70"/>
    <w:rsid w:val="007A5584"/>
    <w:rsid w:val="007A733D"/>
    <w:rsid w:val="007A7EAB"/>
    <w:rsid w:val="007B0134"/>
    <w:rsid w:val="007B09C3"/>
    <w:rsid w:val="007B28C0"/>
    <w:rsid w:val="007B4E01"/>
    <w:rsid w:val="007C0C17"/>
    <w:rsid w:val="007C23AB"/>
    <w:rsid w:val="007C23DB"/>
    <w:rsid w:val="007C2E99"/>
    <w:rsid w:val="007C3179"/>
    <w:rsid w:val="007C4345"/>
    <w:rsid w:val="007C478C"/>
    <w:rsid w:val="007C486C"/>
    <w:rsid w:val="007C6D93"/>
    <w:rsid w:val="007C6E38"/>
    <w:rsid w:val="007C6FDA"/>
    <w:rsid w:val="007D02A8"/>
    <w:rsid w:val="007D1E05"/>
    <w:rsid w:val="007D4D47"/>
    <w:rsid w:val="007D4EDF"/>
    <w:rsid w:val="007D5A07"/>
    <w:rsid w:val="007D5E4E"/>
    <w:rsid w:val="007D631C"/>
    <w:rsid w:val="007D6FB5"/>
    <w:rsid w:val="007D711D"/>
    <w:rsid w:val="007D7171"/>
    <w:rsid w:val="007E3312"/>
    <w:rsid w:val="007E4982"/>
    <w:rsid w:val="007E6876"/>
    <w:rsid w:val="007E7885"/>
    <w:rsid w:val="007F0A34"/>
    <w:rsid w:val="007F158B"/>
    <w:rsid w:val="007F2B15"/>
    <w:rsid w:val="007F33DF"/>
    <w:rsid w:val="007F4015"/>
    <w:rsid w:val="007F4F63"/>
    <w:rsid w:val="007F5227"/>
    <w:rsid w:val="007F5365"/>
    <w:rsid w:val="007F6ACD"/>
    <w:rsid w:val="007F71D0"/>
    <w:rsid w:val="007F7A81"/>
    <w:rsid w:val="008020F4"/>
    <w:rsid w:val="00802325"/>
    <w:rsid w:val="00803B3B"/>
    <w:rsid w:val="00806CA1"/>
    <w:rsid w:val="008072E4"/>
    <w:rsid w:val="0080757B"/>
    <w:rsid w:val="008078C5"/>
    <w:rsid w:val="00810510"/>
    <w:rsid w:val="00811D2F"/>
    <w:rsid w:val="008125DE"/>
    <w:rsid w:val="0081585E"/>
    <w:rsid w:val="00815C64"/>
    <w:rsid w:val="00820D38"/>
    <w:rsid w:val="00821ED9"/>
    <w:rsid w:val="0082250E"/>
    <w:rsid w:val="00823CCF"/>
    <w:rsid w:val="008240F1"/>
    <w:rsid w:val="00825474"/>
    <w:rsid w:val="00826183"/>
    <w:rsid w:val="00826366"/>
    <w:rsid w:val="008266FD"/>
    <w:rsid w:val="0082698D"/>
    <w:rsid w:val="00826BB4"/>
    <w:rsid w:val="00827084"/>
    <w:rsid w:val="008305AD"/>
    <w:rsid w:val="008309B3"/>
    <w:rsid w:val="0083459B"/>
    <w:rsid w:val="00835637"/>
    <w:rsid w:val="008415FB"/>
    <w:rsid w:val="00845275"/>
    <w:rsid w:val="008454F0"/>
    <w:rsid w:val="00845747"/>
    <w:rsid w:val="0084707B"/>
    <w:rsid w:val="008479D1"/>
    <w:rsid w:val="00851594"/>
    <w:rsid w:val="0085480C"/>
    <w:rsid w:val="00854943"/>
    <w:rsid w:val="00856AF5"/>
    <w:rsid w:val="0085761B"/>
    <w:rsid w:val="00857C90"/>
    <w:rsid w:val="00857F90"/>
    <w:rsid w:val="00861102"/>
    <w:rsid w:val="00861DD8"/>
    <w:rsid w:val="00864160"/>
    <w:rsid w:val="008728C5"/>
    <w:rsid w:val="00873D37"/>
    <w:rsid w:val="00873F12"/>
    <w:rsid w:val="00874844"/>
    <w:rsid w:val="00874B1E"/>
    <w:rsid w:val="00875AF7"/>
    <w:rsid w:val="00876878"/>
    <w:rsid w:val="008771B6"/>
    <w:rsid w:val="00877D6C"/>
    <w:rsid w:val="00882225"/>
    <w:rsid w:val="00883780"/>
    <w:rsid w:val="008851C5"/>
    <w:rsid w:val="00890335"/>
    <w:rsid w:val="008918D7"/>
    <w:rsid w:val="00892665"/>
    <w:rsid w:val="00892825"/>
    <w:rsid w:val="0089411D"/>
    <w:rsid w:val="0089766E"/>
    <w:rsid w:val="008976D7"/>
    <w:rsid w:val="008A078F"/>
    <w:rsid w:val="008A0CF2"/>
    <w:rsid w:val="008A3949"/>
    <w:rsid w:val="008A6316"/>
    <w:rsid w:val="008A6AAB"/>
    <w:rsid w:val="008A7ABE"/>
    <w:rsid w:val="008B34B0"/>
    <w:rsid w:val="008B3640"/>
    <w:rsid w:val="008B4D9F"/>
    <w:rsid w:val="008B4F0F"/>
    <w:rsid w:val="008B534E"/>
    <w:rsid w:val="008B5CDA"/>
    <w:rsid w:val="008B6A9C"/>
    <w:rsid w:val="008B7379"/>
    <w:rsid w:val="008C15A8"/>
    <w:rsid w:val="008C4E0C"/>
    <w:rsid w:val="008D19A8"/>
    <w:rsid w:val="008D2F3B"/>
    <w:rsid w:val="008D4FF1"/>
    <w:rsid w:val="008D5143"/>
    <w:rsid w:val="008D5C0C"/>
    <w:rsid w:val="008D6C57"/>
    <w:rsid w:val="008D7979"/>
    <w:rsid w:val="008E0981"/>
    <w:rsid w:val="008E0E98"/>
    <w:rsid w:val="008E1120"/>
    <w:rsid w:val="008E12AA"/>
    <w:rsid w:val="008E5834"/>
    <w:rsid w:val="008E6274"/>
    <w:rsid w:val="008E71EC"/>
    <w:rsid w:val="008E7874"/>
    <w:rsid w:val="008F022E"/>
    <w:rsid w:val="008F15A7"/>
    <w:rsid w:val="008F1C71"/>
    <w:rsid w:val="008F65F0"/>
    <w:rsid w:val="008F78E9"/>
    <w:rsid w:val="008F7C1D"/>
    <w:rsid w:val="00901201"/>
    <w:rsid w:val="00902BFA"/>
    <w:rsid w:val="009042F2"/>
    <w:rsid w:val="009058C5"/>
    <w:rsid w:val="00906F8F"/>
    <w:rsid w:val="009105A8"/>
    <w:rsid w:val="00913D27"/>
    <w:rsid w:val="0091685D"/>
    <w:rsid w:val="00917588"/>
    <w:rsid w:val="00922CB7"/>
    <w:rsid w:val="009248F5"/>
    <w:rsid w:val="00925620"/>
    <w:rsid w:val="00925C55"/>
    <w:rsid w:val="00931B69"/>
    <w:rsid w:val="0093354B"/>
    <w:rsid w:val="009349DA"/>
    <w:rsid w:val="0093571A"/>
    <w:rsid w:val="009374EF"/>
    <w:rsid w:val="009378B7"/>
    <w:rsid w:val="00937AAD"/>
    <w:rsid w:val="00940BFF"/>
    <w:rsid w:val="00942BC9"/>
    <w:rsid w:val="00943524"/>
    <w:rsid w:val="00944BB7"/>
    <w:rsid w:val="00944C32"/>
    <w:rsid w:val="00945642"/>
    <w:rsid w:val="00946615"/>
    <w:rsid w:val="00946983"/>
    <w:rsid w:val="00946BD3"/>
    <w:rsid w:val="00947CD6"/>
    <w:rsid w:val="009508AD"/>
    <w:rsid w:val="00951590"/>
    <w:rsid w:val="00951B35"/>
    <w:rsid w:val="00951FD1"/>
    <w:rsid w:val="009528AF"/>
    <w:rsid w:val="00952CA6"/>
    <w:rsid w:val="009537D5"/>
    <w:rsid w:val="00953EE8"/>
    <w:rsid w:val="00955813"/>
    <w:rsid w:val="009563FE"/>
    <w:rsid w:val="00960846"/>
    <w:rsid w:val="009620A7"/>
    <w:rsid w:val="0096450C"/>
    <w:rsid w:val="00971DFC"/>
    <w:rsid w:val="009738AD"/>
    <w:rsid w:val="00973B9F"/>
    <w:rsid w:val="0097575D"/>
    <w:rsid w:val="00976976"/>
    <w:rsid w:val="0098228A"/>
    <w:rsid w:val="0098270A"/>
    <w:rsid w:val="00983EC6"/>
    <w:rsid w:val="009863BC"/>
    <w:rsid w:val="00993D5E"/>
    <w:rsid w:val="0099488E"/>
    <w:rsid w:val="00997E92"/>
    <w:rsid w:val="009A0DF7"/>
    <w:rsid w:val="009A0E6A"/>
    <w:rsid w:val="009A19A7"/>
    <w:rsid w:val="009A1A40"/>
    <w:rsid w:val="009A1BBD"/>
    <w:rsid w:val="009A2163"/>
    <w:rsid w:val="009A3A55"/>
    <w:rsid w:val="009B010F"/>
    <w:rsid w:val="009B0B28"/>
    <w:rsid w:val="009B0BE7"/>
    <w:rsid w:val="009B3EC1"/>
    <w:rsid w:val="009B51B1"/>
    <w:rsid w:val="009B568B"/>
    <w:rsid w:val="009C0A27"/>
    <w:rsid w:val="009C0AFC"/>
    <w:rsid w:val="009C0B64"/>
    <w:rsid w:val="009C2969"/>
    <w:rsid w:val="009C45F5"/>
    <w:rsid w:val="009C4A04"/>
    <w:rsid w:val="009C4A26"/>
    <w:rsid w:val="009C4B49"/>
    <w:rsid w:val="009C56DB"/>
    <w:rsid w:val="009C598A"/>
    <w:rsid w:val="009C63F9"/>
    <w:rsid w:val="009C6DBB"/>
    <w:rsid w:val="009D0C13"/>
    <w:rsid w:val="009D1E0C"/>
    <w:rsid w:val="009D238D"/>
    <w:rsid w:val="009D24B2"/>
    <w:rsid w:val="009D6716"/>
    <w:rsid w:val="009E0661"/>
    <w:rsid w:val="009E0A1C"/>
    <w:rsid w:val="009E1481"/>
    <w:rsid w:val="009E15F5"/>
    <w:rsid w:val="009E2C90"/>
    <w:rsid w:val="009E369D"/>
    <w:rsid w:val="009E36CD"/>
    <w:rsid w:val="009E566F"/>
    <w:rsid w:val="009E6F54"/>
    <w:rsid w:val="009E70F9"/>
    <w:rsid w:val="009F03E0"/>
    <w:rsid w:val="009F1574"/>
    <w:rsid w:val="009F2F7E"/>
    <w:rsid w:val="009F3EF3"/>
    <w:rsid w:val="009F631B"/>
    <w:rsid w:val="009F6F16"/>
    <w:rsid w:val="009F7B85"/>
    <w:rsid w:val="00A00ABA"/>
    <w:rsid w:val="00A01EA8"/>
    <w:rsid w:val="00A02EC3"/>
    <w:rsid w:val="00A0325F"/>
    <w:rsid w:val="00A04271"/>
    <w:rsid w:val="00A04FD6"/>
    <w:rsid w:val="00A07710"/>
    <w:rsid w:val="00A07922"/>
    <w:rsid w:val="00A079D6"/>
    <w:rsid w:val="00A120C9"/>
    <w:rsid w:val="00A12903"/>
    <w:rsid w:val="00A129A0"/>
    <w:rsid w:val="00A12AD3"/>
    <w:rsid w:val="00A14317"/>
    <w:rsid w:val="00A1535C"/>
    <w:rsid w:val="00A171A7"/>
    <w:rsid w:val="00A231E5"/>
    <w:rsid w:val="00A2455D"/>
    <w:rsid w:val="00A24B0C"/>
    <w:rsid w:val="00A26AB7"/>
    <w:rsid w:val="00A279D3"/>
    <w:rsid w:val="00A3187F"/>
    <w:rsid w:val="00A3415E"/>
    <w:rsid w:val="00A34F7E"/>
    <w:rsid w:val="00A36AE7"/>
    <w:rsid w:val="00A36C64"/>
    <w:rsid w:val="00A36D8F"/>
    <w:rsid w:val="00A371C8"/>
    <w:rsid w:val="00A37D24"/>
    <w:rsid w:val="00A37F3C"/>
    <w:rsid w:val="00A410A3"/>
    <w:rsid w:val="00A41B2E"/>
    <w:rsid w:val="00A41CB2"/>
    <w:rsid w:val="00A43C21"/>
    <w:rsid w:val="00A44B22"/>
    <w:rsid w:val="00A46028"/>
    <w:rsid w:val="00A46D03"/>
    <w:rsid w:val="00A47C4D"/>
    <w:rsid w:val="00A50D83"/>
    <w:rsid w:val="00A51399"/>
    <w:rsid w:val="00A51B59"/>
    <w:rsid w:val="00A51C4D"/>
    <w:rsid w:val="00A524FC"/>
    <w:rsid w:val="00A55006"/>
    <w:rsid w:val="00A558E1"/>
    <w:rsid w:val="00A57C85"/>
    <w:rsid w:val="00A600BF"/>
    <w:rsid w:val="00A60602"/>
    <w:rsid w:val="00A610C8"/>
    <w:rsid w:val="00A614DD"/>
    <w:rsid w:val="00A61EBB"/>
    <w:rsid w:val="00A62ED8"/>
    <w:rsid w:val="00A631AD"/>
    <w:rsid w:val="00A64343"/>
    <w:rsid w:val="00A64563"/>
    <w:rsid w:val="00A65092"/>
    <w:rsid w:val="00A655DE"/>
    <w:rsid w:val="00A65AEC"/>
    <w:rsid w:val="00A67510"/>
    <w:rsid w:val="00A67920"/>
    <w:rsid w:val="00A70DE1"/>
    <w:rsid w:val="00A720BF"/>
    <w:rsid w:val="00A72910"/>
    <w:rsid w:val="00A73576"/>
    <w:rsid w:val="00A76197"/>
    <w:rsid w:val="00A8126A"/>
    <w:rsid w:val="00A83EC0"/>
    <w:rsid w:val="00A843D1"/>
    <w:rsid w:val="00A85A60"/>
    <w:rsid w:val="00A86DE1"/>
    <w:rsid w:val="00A86EF8"/>
    <w:rsid w:val="00A9102D"/>
    <w:rsid w:val="00A91294"/>
    <w:rsid w:val="00A919F7"/>
    <w:rsid w:val="00A92736"/>
    <w:rsid w:val="00A93EE7"/>
    <w:rsid w:val="00A962C2"/>
    <w:rsid w:val="00A967C0"/>
    <w:rsid w:val="00AA0F9D"/>
    <w:rsid w:val="00AA0FEB"/>
    <w:rsid w:val="00AA68E2"/>
    <w:rsid w:val="00AB4046"/>
    <w:rsid w:val="00AB5AD9"/>
    <w:rsid w:val="00AB7481"/>
    <w:rsid w:val="00AB7AFB"/>
    <w:rsid w:val="00AC04D4"/>
    <w:rsid w:val="00AC1A8C"/>
    <w:rsid w:val="00AC3B60"/>
    <w:rsid w:val="00AC79BD"/>
    <w:rsid w:val="00AD3F5B"/>
    <w:rsid w:val="00AD4108"/>
    <w:rsid w:val="00AD4375"/>
    <w:rsid w:val="00AD5B0F"/>
    <w:rsid w:val="00AD6336"/>
    <w:rsid w:val="00AD7B97"/>
    <w:rsid w:val="00AD7F52"/>
    <w:rsid w:val="00AE2075"/>
    <w:rsid w:val="00AE3735"/>
    <w:rsid w:val="00AE54DC"/>
    <w:rsid w:val="00AE60AE"/>
    <w:rsid w:val="00AE61B6"/>
    <w:rsid w:val="00AE6257"/>
    <w:rsid w:val="00AE6E87"/>
    <w:rsid w:val="00AE760E"/>
    <w:rsid w:val="00AE7D42"/>
    <w:rsid w:val="00AF030C"/>
    <w:rsid w:val="00AF0899"/>
    <w:rsid w:val="00AF172E"/>
    <w:rsid w:val="00AF2741"/>
    <w:rsid w:val="00AF4C80"/>
    <w:rsid w:val="00AF5DDA"/>
    <w:rsid w:val="00AF72FD"/>
    <w:rsid w:val="00B0152B"/>
    <w:rsid w:val="00B019C4"/>
    <w:rsid w:val="00B02508"/>
    <w:rsid w:val="00B02943"/>
    <w:rsid w:val="00B02D59"/>
    <w:rsid w:val="00B0403B"/>
    <w:rsid w:val="00B04224"/>
    <w:rsid w:val="00B05FD2"/>
    <w:rsid w:val="00B06553"/>
    <w:rsid w:val="00B067F8"/>
    <w:rsid w:val="00B070CB"/>
    <w:rsid w:val="00B100B0"/>
    <w:rsid w:val="00B11ED3"/>
    <w:rsid w:val="00B12B0A"/>
    <w:rsid w:val="00B12BE2"/>
    <w:rsid w:val="00B14DF0"/>
    <w:rsid w:val="00B1689C"/>
    <w:rsid w:val="00B172ED"/>
    <w:rsid w:val="00B17592"/>
    <w:rsid w:val="00B17FBB"/>
    <w:rsid w:val="00B21EA0"/>
    <w:rsid w:val="00B246F9"/>
    <w:rsid w:val="00B260C5"/>
    <w:rsid w:val="00B267E9"/>
    <w:rsid w:val="00B27A88"/>
    <w:rsid w:val="00B309E4"/>
    <w:rsid w:val="00B31911"/>
    <w:rsid w:val="00B3265D"/>
    <w:rsid w:val="00B32A54"/>
    <w:rsid w:val="00B33194"/>
    <w:rsid w:val="00B402BB"/>
    <w:rsid w:val="00B40500"/>
    <w:rsid w:val="00B46125"/>
    <w:rsid w:val="00B464E5"/>
    <w:rsid w:val="00B46567"/>
    <w:rsid w:val="00B4762E"/>
    <w:rsid w:val="00B50D60"/>
    <w:rsid w:val="00B51459"/>
    <w:rsid w:val="00B52536"/>
    <w:rsid w:val="00B53C22"/>
    <w:rsid w:val="00B554BD"/>
    <w:rsid w:val="00B55CFF"/>
    <w:rsid w:val="00B560BE"/>
    <w:rsid w:val="00B56295"/>
    <w:rsid w:val="00B600D1"/>
    <w:rsid w:val="00B60169"/>
    <w:rsid w:val="00B63100"/>
    <w:rsid w:val="00B64C27"/>
    <w:rsid w:val="00B6730A"/>
    <w:rsid w:val="00B70F96"/>
    <w:rsid w:val="00B719A9"/>
    <w:rsid w:val="00B736E1"/>
    <w:rsid w:val="00B7579C"/>
    <w:rsid w:val="00B7616A"/>
    <w:rsid w:val="00B77948"/>
    <w:rsid w:val="00B82986"/>
    <w:rsid w:val="00B83693"/>
    <w:rsid w:val="00B84CC6"/>
    <w:rsid w:val="00B8658F"/>
    <w:rsid w:val="00B86E76"/>
    <w:rsid w:val="00B87281"/>
    <w:rsid w:val="00B93E4A"/>
    <w:rsid w:val="00B93FAA"/>
    <w:rsid w:val="00B95725"/>
    <w:rsid w:val="00B974F2"/>
    <w:rsid w:val="00B97F12"/>
    <w:rsid w:val="00BA0002"/>
    <w:rsid w:val="00BA1105"/>
    <w:rsid w:val="00BA2C70"/>
    <w:rsid w:val="00BA3C32"/>
    <w:rsid w:val="00BA414F"/>
    <w:rsid w:val="00BA6272"/>
    <w:rsid w:val="00BB02DD"/>
    <w:rsid w:val="00BB1CCB"/>
    <w:rsid w:val="00BB2D39"/>
    <w:rsid w:val="00BB3289"/>
    <w:rsid w:val="00BB5224"/>
    <w:rsid w:val="00BB6F98"/>
    <w:rsid w:val="00BC2530"/>
    <w:rsid w:val="00BC2F9D"/>
    <w:rsid w:val="00BC4E35"/>
    <w:rsid w:val="00BC680C"/>
    <w:rsid w:val="00BC699A"/>
    <w:rsid w:val="00BC6CCA"/>
    <w:rsid w:val="00BC7855"/>
    <w:rsid w:val="00BD1240"/>
    <w:rsid w:val="00BD4256"/>
    <w:rsid w:val="00BD5DCB"/>
    <w:rsid w:val="00BD6F7C"/>
    <w:rsid w:val="00BD756D"/>
    <w:rsid w:val="00BE3EC2"/>
    <w:rsid w:val="00BE44FA"/>
    <w:rsid w:val="00BE4665"/>
    <w:rsid w:val="00BE5E7B"/>
    <w:rsid w:val="00BF182C"/>
    <w:rsid w:val="00BF3B07"/>
    <w:rsid w:val="00BF492D"/>
    <w:rsid w:val="00BF4941"/>
    <w:rsid w:val="00BF49CF"/>
    <w:rsid w:val="00BF6B24"/>
    <w:rsid w:val="00BF70D0"/>
    <w:rsid w:val="00BF7332"/>
    <w:rsid w:val="00BF7F85"/>
    <w:rsid w:val="00C0061D"/>
    <w:rsid w:val="00C00664"/>
    <w:rsid w:val="00C006A5"/>
    <w:rsid w:val="00C016B4"/>
    <w:rsid w:val="00C03EC0"/>
    <w:rsid w:val="00C06F80"/>
    <w:rsid w:val="00C07190"/>
    <w:rsid w:val="00C109EE"/>
    <w:rsid w:val="00C113FF"/>
    <w:rsid w:val="00C13E43"/>
    <w:rsid w:val="00C15D8D"/>
    <w:rsid w:val="00C165ED"/>
    <w:rsid w:val="00C20CE0"/>
    <w:rsid w:val="00C23127"/>
    <w:rsid w:val="00C26240"/>
    <w:rsid w:val="00C2700E"/>
    <w:rsid w:val="00C279D4"/>
    <w:rsid w:val="00C32773"/>
    <w:rsid w:val="00C32B8F"/>
    <w:rsid w:val="00C33325"/>
    <w:rsid w:val="00C339B6"/>
    <w:rsid w:val="00C36594"/>
    <w:rsid w:val="00C36AD3"/>
    <w:rsid w:val="00C36C6E"/>
    <w:rsid w:val="00C37D5C"/>
    <w:rsid w:val="00C4188D"/>
    <w:rsid w:val="00C41B10"/>
    <w:rsid w:val="00C44FDB"/>
    <w:rsid w:val="00C470D5"/>
    <w:rsid w:val="00C5169B"/>
    <w:rsid w:val="00C520B2"/>
    <w:rsid w:val="00C52248"/>
    <w:rsid w:val="00C525F6"/>
    <w:rsid w:val="00C5420D"/>
    <w:rsid w:val="00C54998"/>
    <w:rsid w:val="00C54D93"/>
    <w:rsid w:val="00C56DE0"/>
    <w:rsid w:val="00C6198C"/>
    <w:rsid w:val="00C61EC4"/>
    <w:rsid w:val="00C62776"/>
    <w:rsid w:val="00C6307B"/>
    <w:rsid w:val="00C63A22"/>
    <w:rsid w:val="00C64324"/>
    <w:rsid w:val="00C64DE6"/>
    <w:rsid w:val="00C65AE7"/>
    <w:rsid w:val="00C66847"/>
    <w:rsid w:val="00C7011E"/>
    <w:rsid w:val="00C71140"/>
    <w:rsid w:val="00C71761"/>
    <w:rsid w:val="00C722E8"/>
    <w:rsid w:val="00C74A5F"/>
    <w:rsid w:val="00C74F11"/>
    <w:rsid w:val="00C75BA8"/>
    <w:rsid w:val="00C778A8"/>
    <w:rsid w:val="00C80FDB"/>
    <w:rsid w:val="00C8160C"/>
    <w:rsid w:val="00C81A15"/>
    <w:rsid w:val="00C82541"/>
    <w:rsid w:val="00C84006"/>
    <w:rsid w:val="00C84C0A"/>
    <w:rsid w:val="00C9332A"/>
    <w:rsid w:val="00C93844"/>
    <w:rsid w:val="00C95D39"/>
    <w:rsid w:val="00C97556"/>
    <w:rsid w:val="00CA00BD"/>
    <w:rsid w:val="00CA0F21"/>
    <w:rsid w:val="00CA2C0E"/>
    <w:rsid w:val="00CA38E9"/>
    <w:rsid w:val="00CA46C1"/>
    <w:rsid w:val="00CA5131"/>
    <w:rsid w:val="00CB0097"/>
    <w:rsid w:val="00CB07A1"/>
    <w:rsid w:val="00CB2D8F"/>
    <w:rsid w:val="00CB37E6"/>
    <w:rsid w:val="00CB4E56"/>
    <w:rsid w:val="00CB524F"/>
    <w:rsid w:val="00CC06DC"/>
    <w:rsid w:val="00CC07DA"/>
    <w:rsid w:val="00CC0972"/>
    <w:rsid w:val="00CC10B6"/>
    <w:rsid w:val="00CC19F3"/>
    <w:rsid w:val="00CC2939"/>
    <w:rsid w:val="00CC49E6"/>
    <w:rsid w:val="00CC5248"/>
    <w:rsid w:val="00CC5BE4"/>
    <w:rsid w:val="00CC6604"/>
    <w:rsid w:val="00CC6759"/>
    <w:rsid w:val="00CC6FDA"/>
    <w:rsid w:val="00CC702D"/>
    <w:rsid w:val="00CD06EE"/>
    <w:rsid w:val="00CD1174"/>
    <w:rsid w:val="00CD1997"/>
    <w:rsid w:val="00CD23FA"/>
    <w:rsid w:val="00CD3CCD"/>
    <w:rsid w:val="00CD5821"/>
    <w:rsid w:val="00CD7FAD"/>
    <w:rsid w:val="00CE0432"/>
    <w:rsid w:val="00CE16E3"/>
    <w:rsid w:val="00CE2A83"/>
    <w:rsid w:val="00CE2FBA"/>
    <w:rsid w:val="00CE3E40"/>
    <w:rsid w:val="00CE579D"/>
    <w:rsid w:val="00CE5EC9"/>
    <w:rsid w:val="00CF00E7"/>
    <w:rsid w:val="00CF0283"/>
    <w:rsid w:val="00CF03C1"/>
    <w:rsid w:val="00CF0D85"/>
    <w:rsid w:val="00CF0FEF"/>
    <w:rsid w:val="00CF1DBB"/>
    <w:rsid w:val="00CF25DD"/>
    <w:rsid w:val="00CF300A"/>
    <w:rsid w:val="00CF32FB"/>
    <w:rsid w:val="00CF4BF9"/>
    <w:rsid w:val="00CF50EB"/>
    <w:rsid w:val="00CF5C9C"/>
    <w:rsid w:val="00CF76E9"/>
    <w:rsid w:val="00D03349"/>
    <w:rsid w:val="00D03E30"/>
    <w:rsid w:val="00D04514"/>
    <w:rsid w:val="00D04A59"/>
    <w:rsid w:val="00D04B2E"/>
    <w:rsid w:val="00D04C0D"/>
    <w:rsid w:val="00D05130"/>
    <w:rsid w:val="00D067B0"/>
    <w:rsid w:val="00D107B0"/>
    <w:rsid w:val="00D108DE"/>
    <w:rsid w:val="00D111C7"/>
    <w:rsid w:val="00D113E9"/>
    <w:rsid w:val="00D130E8"/>
    <w:rsid w:val="00D13C4A"/>
    <w:rsid w:val="00D14AB8"/>
    <w:rsid w:val="00D16E9F"/>
    <w:rsid w:val="00D17084"/>
    <w:rsid w:val="00D17469"/>
    <w:rsid w:val="00D17DD0"/>
    <w:rsid w:val="00D229DE"/>
    <w:rsid w:val="00D23B37"/>
    <w:rsid w:val="00D26622"/>
    <w:rsid w:val="00D3143F"/>
    <w:rsid w:val="00D31844"/>
    <w:rsid w:val="00D32638"/>
    <w:rsid w:val="00D33E1E"/>
    <w:rsid w:val="00D35B8A"/>
    <w:rsid w:val="00D35D75"/>
    <w:rsid w:val="00D4259F"/>
    <w:rsid w:val="00D42DA6"/>
    <w:rsid w:val="00D437DA"/>
    <w:rsid w:val="00D45C1D"/>
    <w:rsid w:val="00D464B2"/>
    <w:rsid w:val="00D466EE"/>
    <w:rsid w:val="00D4697E"/>
    <w:rsid w:val="00D47F4C"/>
    <w:rsid w:val="00D50472"/>
    <w:rsid w:val="00D5047F"/>
    <w:rsid w:val="00D51D86"/>
    <w:rsid w:val="00D5318C"/>
    <w:rsid w:val="00D53A08"/>
    <w:rsid w:val="00D55964"/>
    <w:rsid w:val="00D55B80"/>
    <w:rsid w:val="00D56B07"/>
    <w:rsid w:val="00D578D7"/>
    <w:rsid w:val="00D579E4"/>
    <w:rsid w:val="00D57E84"/>
    <w:rsid w:val="00D60BBD"/>
    <w:rsid w:val="00D61220"/>
    <w:rsid w:val="00D6149C"/>
    <w:rsid w:val="00D6208C"/>
    <w:rsid w:val="00D64D0E"/>
    <w:rsid w:val="00D667B4"/>
    <w:rsid w:val="00D67E69"/>
    <w:rsid w:val="00D718AF"/>
    <w:rsid w:val="00D72EDC"/>
    <w:rsid w:val="00D739D0"/>
    <w:rsid w:val="00D73EE1"/>
    <w:rsid w:val="00D74DEA"/>
    <w:rsid w:val="00D77237"/>
    <w:rsid w:val="00D81575"/>
    <w:rsid w:val="00D82AB6"/>
    <w:rsid w:val="00D83312"/>
    <w:rsid w:val="00D84779"/>
    <w:rsid w:val="00D8566D"/>
    <w:rsid w:val="00D86AC2"/>
    <w:rsid w:val="00D87D20"/>
    <w:rsid w:val="00D87DA4"/>
    <w:rsid w:val="00D87E9D"/>
    <w:rsid w:val="00D91115"/>
    <w:rsid w:val="00D91A32"/>
    <w:rsid w:val="00D91FF1"/>
    <w:rsid w:val="00D9222C"/>
    <w:rsid w:val="00D92CEC"/>
    <w:rsid w:val="00D94CDB"/>
    <w:rsid w:val="00D951BA"/>
    <w:rsid w:val="00D95D05"/>
    <w:rsid w:val="00D9697F"/>
    <w:rsid w:val="00DA1812"/>
    <w:rsid w:val="00DA491A"/>
    <w:rsid w:val="00DA4B3A"/>
    <w:rsid w:val="00DA4BC9"/>
    <w:rsid w:val="00DA5443"/>
    <w:rsid w:val="00DA5D65"/>
    <w:rsid w:val="00DA6280"/>
    <w:rsid w:val="00DA74F4"/>
    <w:rsid w:val="00DA7F5B"/>
    <w:rsid w:val="00DB17CB"/>
    <w:rsid w:val="00DB341F"/>
    <w:rsid w:val="00DB6138"/>
    <w:rsid w:val="00DB6BE0"/>
    <w:rsid w:val="00DC1638"/>
    <w:rsid w:val="00DC18AC"/>
    <w:rsid w:val="00DC1FFA"/>
    <w:rsid w:val="00DC23A4"/>
    <w:rsid w:val="00DC316B"/>
    <w:rsid w:val="00DC3AEB"/>
    <w:rsid w:val="00DC7159"/>
    <w:rsid w:val="00DC7E14"/>
    <w:rsid w:val="00DD223B"/>
    <w:rsid w:val="00DD40C9"/>
    <w:rsid w:val="00DD4183"/>
    <w:rsid w:val="00DD6BEA"/>
    <w:rsid w:val="00DE04D0"/>
    <w:rsid w:val="00DE0D7F"/>
    <w:rsid w:val="00DE266C"/>
    <w:rsid w:val="00DE37F9"/>
    <w:rsid w:val="00DE55EC"/>
    <w:rsid w:val="00DE5C31"/>
    <w:rsid w:val="00DF138C"/>
    <w:rsid w:val="00DF2EA5"/>
    <w:rsid w:val="00DF3DBF"/>
    <w:rsid w:val="00DF542E"/>
    <w:rsid w:val="00DF5CDB"/>
    <w:rsid w:val="00DF6A34"/>
    <w:rsid w:val="00DF6F0D"/>
    <w:rsid w:val="00E0072D"/>
    <w:rsid w:val="00E022C7"/>
    <w:rsid w:val="00E0333F"/>
    <w:rsid w:val="00E04829"/>
    <w:rsid w:val="00E05775"/>
    <w:rsid w:val="00E05D41"/>
    <w:rsid w:val="00E06E98"/>
    <w:rsid w:val="00E12904"/>
    <w:rsid w:val="00E133AF"/>
    <w:rsid w:val="00E13E8F"/>
    <w:rsid w:val="00E15BFF"/>
    <w:rsid w:val="00E16C48"/>
    <w:rsid w:val="00E238D9"/>
    <w:rsid w:val="00E239CC"/>
    <w:rsid w:val="00E2532C"/>
    <w:rsid w:val="00E314BB"/>
    <w:rsid w:val="00E322AB"/>
    <w:rsid w:val="00E325D6"/>
    <w:rsid w:val="00E331FA"/>
    <w:rsid w:val="00E33796"/>
    <w:rsid w:val="00E34EA1"/>
    <w:rsid w:val="00E37AF4"/>
    <w:rsid w:val="00E402A0"/>
    <w:rsid w:val="00E40372"/>
    <w:rsid w:val="00E41BF5"/>
    <w:rsid w:val="00E449C3"/>
    <w:rsid w:val="00E4535C"/>
    <w:rsid w:val="00E475EF"/>
    <w:rsid w:val="00E47A28"/>
    <w:rsid w:val="00E503DB"/>
    <w:rsid w:val="00E513E3"/>
    <w:rsid w:val="00E547B3"/>
    <w:rsid w:val="00E55970"/>
    <w:rsid w:val="00E576F0"/>
    <w:rsid w:val="00E64D09"/>
    <w:rsid w:val="00E665AA"/>
    <w:rsid w:val="00E70220"/>
    <w:rsid w:val="00E703EF"/>
    <w:rsid w:val="00E708FF"/>
    <w:rsid w:val="00E71502"/>
    <w:rsid w:val="00E71816"/>
    <w:rsid w:val="00E718AE"/>
    <w:rsid w:val="00E71D11"/>
    <w:rsid w:val="00E72D72"/>
    <w:rsid w:val="00E73074"/>
    <w:rsid w:val="00E73591"/>
    <w:rsid w:val="00E80893"/>
    <w:rsid w:val="00E81B5A"/>
    <w:rsid w:val="00E81D72"/>
    <w:rsid w:val="00E841BC"/>
    <w:rsid w:val="00E85F59"/>
    <w:rsid w:val="00E866E2"/>
    <w:rsid w:val="00E87EB5"/>
    <w:rsid w:val="00E91896"/>
    <w:rsid w:val="00E91BFF"/>
    <w:rsid w:val="00E934DF"/>
    <w:rsid w:val="00E939FF"/>
    <w:rsid w:val="00E94B11"/>
    <w:rsid w:val="00E96161"/>
    <w:rsid w:val="00EA04BB"/>
    <w:rsid w:val="00EA2ABE"/>
    <w:rsid w:val="00EA2DBD"/>
    <w:rsid w:val="00EA3B15"/>
    <w:rsid w:val="00EA601B"/>
    <w:rsid w:val="00EB0716"/>
    <w:rsid w:val="00EB09F4"/>
    <w:rsid w:val="00EB13CE"/>
    <w:rsid w:val="00EB15FD"/>
    <w:rsid w:val="00EB1C89"/>
    <w:rsid w:val="00EB32A9"/>
    <w:rsid w:val="00EB356C"/>
    <w:rsid w:val="00EB39AD"/>
    <w:rsid w:val="00EB39BA"/>
    <w:rsid w:val="00EB3E44"/>
    <w:rsid w:val="00EB4028"/>
    <w:rsid w:val="00EB4C8A"/>
    <w:rsid w:val="00EB4E30"/>
    <w:rsid w:val="00EB6A56"/>
    <w:rsid w:val="00EB6F9B"/>
    <w:rsid w:val="00EB70DD"/>
    <w:rsid w:val="00EB725E"/>
    <w:rsid w:val="00EB7B95"/>
    <w:rsid w:val="00EB7FBC"/>
    <w:rsid w:val="00EC0DFC"/>
    <w:rsid w:val="00EC40D0"/>
    <w:rsid w:val="00EC4DD5"/>
    <w:rsid w:val="00EC6AEB"/>
    <w:rsid w:val="00EC7730"/>
    <w:rsid w:val="00ED17D7"/>
    <w:rsid w:val="00ED26AA"/>
    <w:rsid w:val="00ED6505"/>
    <w:rsid w:val="00ED7849"/>
    <w:rsid w:val="00EE048D"/>
    <w:rsid w:val="00EE33BA"/>
    <w:rsid w:val="00EF1D31"/>
    <w:rsid w:val="00EF2FFD"/>
    <w:rsid w:val="00EF457E"/>
    <w:rsid w:val="00EF5CBE"/>
    <w:rsid w:val="00EF648A"/>
    <w:rsid w:val="00EF649C"/>
    <w:rsid w:val="00EF68BD"/>
    <w:rsid w:val="00EF6BA1"/>
    <w:rsid w:val="00EF7BDC"/>
    <w:rsid w:val="00F01003"/>
    <w:rsid w:val="00F02DB9"/>
    <w:rsid w:val="00F03FAF"/>
    <w:rsid w:val="00F0444A"/>
    <w:rsid w:val="00F05114"/>
    <w:rsid w:val="00F05AC8"/>
    <w:rsid w:val="00F07981"/>
    <w:rsid w:val="00F1137C"/>
    <w:rsid w:val="00F13D8B"/>
    <w:rsid w:val="00F146CB"/>
    <w:rsid w:val="00F15467"/>
    <w:rsid w:val="00F15BB0"/>
    <w:rsid w:val="00F15C4D"/>
    <w:rsid w:val="00F163FA"/>
    <w:rsid w:val="00F2087F"/>
    <w:rsid w:val="00F21778"/>
    <w:rsid w:val="00F21C41"/>
    <w:rsid w:val="00F24344"/>
    <w:rsid w:val="00F244F3"/>
    <w:rsid w:val="00F248B4"/>
    <w:rsid w:val="00F2500D"/>
    <w:rsid w:val="00F2617B"/>
    <w:rsid w:val="00F26B07"/>
    <w:rsid w:val="00F26C62"/>
    <w:rsid w:val="00F3239E"/>
    <w:rsid w:val="00F32B1A"/>
    <w:rsid w:val="00F32DE4"/>
    <w:rsid w:val="00F333D2"/>
    <w:rsid w:val="00F361A0"/>
    <w:rsid w:val="00F36F57"/>
    <w:rsid w:val="00F37523"/>
    <w:rsid w:val="00F41083"/>
    <w:rsid w:val="00F420E0"/>
    <w:rsid w:val="00F429AE"/>
    <w:rsid w:val="00F42B13"/>
    <w:rsid w:val="00F4614E"/>
    <w:rsid w:val="00F465E9"/>
    <w:rsid w:val="00F4726F"/>
    <w:rsid w:val="00F500D9"/>
    <w:rsid w:val="00F50720"/>
    <w:rsid w:val="00F50D49"/>
    <w:rsid w:val="00F51B1A"/>
    <w:rsid w:val="00F51EC4"/>
    <w:rsid w:val="00F52088"/>
    <w:rsid w:val="00F52BDD"/>
    <w:rsid w:val="00F53401"/>
    <w:rsid w:val="00F569E7"/>
    <w:rsid w:val="00F574A1"/>
    <w:rsid w:val="00F61E88"/>
    <w:rsid w:val="00F62428"/>
    <w:rsid w:val="00F63E23"/>
    <w:rsid w:val="00F64976"/>
    <w:rsid w:val="00F71ED9"/>
    <w:rsid w:val="00F727C8"/>
    <w:rsid w:val="00F75268"/>
    <w:rsid w:val="00F77CA8"/>
    <w:rsid w:val="00F80B14"/>
    <w:rsid w:val="00F80E0D"/>
    <w:rsid w:val="00F8147B"/>
    <w:rsid w:val="00F84294"/>
    <w:rsid w:val="00F84730"/>
    <w:rsid w:val="00F855C8"/>
    <w:rsid w:val="00F85C6D"/>
    <w:rsid w:val="00F9032E"/>
    <w:rsid w:val="00F9128F"/>
    <w:rsid w:val="00F92B0A"/>
    <w:rsid w:val="00F93969"/>
    <w:rsid w:val="00F93D5B"/>
    <w:rsid w:val="00F94E30"/>
    <w:rsid w:val="00F95D3E"/>
    <w:rsid w:val="00FA064C"/>
    <w:rsid w:val="00FA07E2"/>
    <w:rsid w:val="00FA0A53"/>
    <w:rsid w:val="00FA0ADA"/>
    <w:rsid w:val="00FA0DB4"/>
    <w:rsid w:val="00FA1D3B"/>
    <w:rsid w:val="00FA1F6D"/>
    <w:rsid w:val="00FA4848"/>
    <w:rsid w:val="00FA4BA7"/>
    <w:rsid w:val="00FA5B3B"/>
    <w:rsid w:val="00FB25F1"/>
    <w:rsid w:val="00FB3E37"/>
    <w:rsid w:val="00FB41F0"/>
    <w:rsid w:val="00FB60BE"/>
    <w:rsid w:val="00FB6567"/>
    <w:rsid w:val="00FB6671"/>
    <w:rsid w:val="00FC2402"/>
    <w:rsid w:val="00FC2819"/>
    <w:rsid w:val="00FC3E76"/>
    <w:rsid w:val="00FC6A6D"/>
    <w:rsid w:val="00FC6F5B"/>
    <w:rsid w:val="00FC741C"/>
    <w:rsid w:val="00FC7755"/>
    <w:rsid w:val="00FD0B5C"/>
    <w:rsid w:val="00FD1140"/>
    <w:rsid w:val="00FD4C9C"/>
    <w:rsid w:val="00FE00B3"/>
    <w:rsid w:val="00FE2A05"/>
    <w:rsid w:val="00FE59E5"/>
    <w:rsid w:val="00FE643E"/>
    <w:rsid w:val="00FF0D69"/>
    <w:rsid w:val="00FF0DE7"/>
    <w:rsid w:val="00FF4D01"/>
    <w:rsid w:val="00FF58D9"/>
    <w:rsid w:val="00FF706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748A"/>
  <w15:docId w15:val="{1A913537-C942-4D4D-9FE1-AB4E1934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0" w:unhideWhenUsed="1"/>
    <w:lsdException w:name="footer" w:semiHidden="1" w:uiPriority="4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6" w:qFormat="1"/>
    <w:lsdException w:name="Salutation" w:semiHidden="1" w:unhideWhenUsed="1"/>
    <w:lsdException w:name="Date" w:semiHidden="1" w:uiPriority="2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8"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8" w:qFormat="1"/>
    <w:lsdException w:name="Intense Emphasis" w:uiPriority="2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3E33B2"/>
    <w:rPr>
      <w:color w:val="5D6D78" w:themeColor="text1"/>
      <w:sz w:val="20"/>
    </w:rPr>
  </w:style>
  <w:style w:type="paragraph" w:styleId="Heading1">
    <w:name w:val="heading 1"/>
    <w:basedOn w:val="BaseHeading"/>
    <w:next w:val="BodyText"/>
    <w:link w:val="Heading1Char"/>
    <w:uiPriority w:val="9"/>
    <w:qFormat/>
    <w:rsid w:val="00CC5BE4"/>
    <w:pPr>
      <w:spacing w:after="240" w:line="216" w:lineRule="auto"/>
      <w:outlineLvl w:val="0"/>
    </w:pPr>
    <w:rPr>
      <w:rFonts w:eastAsiaTheme="majorEastAsia" w:cstheme="majorBidi"/>
      <w:b/>
      <w:bCs/>
      <w:sz w:val="40"/>
      <w:szCs w:val="28"/>
    </w:rPr>
  </w:style>
  <w:style w:type="paragraph" w:styleId="Heading2">
    <w:name w:val="heading 2"/>
    <w:basedOn w:val="BaseHeading"/>
    <w:next w:val="BodyText"/>
    <w:link w:val="Heading2Char"/>
    <w:uiPriority w:val="9"/>
    <w:qFormat/>
    <w:rsid w:val="0075494B"/>
    <w:pPr>
      <w:spacing w:before="240" w:after="60"/>
      <w:outlineLvl w:val="1"/>
    </w:pPr>
    <w:rPr>
      <w:rFonts w:eastAsiaTheme="majorEastAsia" w:cstheme="majorBidi"/>
      <w:b/>
      <w:bCs/>
      <w:color w:val="46535E"/>
      <w:sz w:val="28"/>
      <w:szCs w:val="26"/>
    </w:rPr>
  </w:style>
  <w:style w:type="paragraph" w:styleId="Heading3">
    <w:name w:val="heading 3"/>
    <w:basedOn w:val="BaseHeading"/>
    <w:next w:val="BodyText"/>
    <w:link w:val="Heading3Char"/>
    <w:uiPriority w:val="9"/>
    <w:qFormat/>
    <w:rsid w:val="0075494B"/>
    <w:pPr>
      <w:spacing w:before="240" w:after="60"/>
      <w:outlineLvl w:val="2"/>
    </w:pPr>
    <w:rPr>
      <w:rFonts w:eastAsiaTheme="majorEastAsia" w:cstheme="majorBidi"/>
      <w:b/>
      <w:bCs/>
      <w:color w:val="46535E"/>
      <w:sz w:val="22"/>
      <w:szCs w:val="20"/>
    </w:rPr>
  </w:style>
  <w:style w:type="paragraph" w:styleId="Heading4">
    <w:name w:val="heading 4"/>
    <w:basedOn w:val="BaseHeading"/>
    <w:next w:val="BodyText"/>
    <w:link w:val="Heading4Char"/>
    <w:uiPriority w:val="9"/>
    <w:qFormat/>
    <w:rsid w:val="0075494B"/>
    <w:pPr>
      <w:spacing w:before="240" w:after="40"/>
      <w:outlineLvl w:val="3"/>
    </w:pPr>
    <w:rPr>
      <w:rFonts w:eastAsiaTheme="majorEastAsia" w:cstheme="majorBidi"/>
      <w:b/>
      <w:bCs/>
      <w:iCs/>
      <w:color w:val="46535E"/>
    </w:rPr>
  </w:style>
  <w:style w:type="paragraph" w:styleId="Heading5">
    <w:name w:val="heading 5"/>
    <w:basedOn w:val="Normal"/>
    <w:next w:val="Normal"/>
    <w:link w:val="Heading5Char"/>
    <w:uiPriority w:val="9"/>
    <w:semiHidden/>
    <w:qFormat/>
    <w:rsid w:val="00C5169B"/>
    <w:pPr>
      <w:keepNext/>
      <w:keepLines/>
      <w:spacing w:before="200" w:after="0"/>
      <w:outlineLvl w:val="4"/>
    </w:pPr>
    <w:rPr>
      <w:rFonts w:asciiTheme="majorHAnsi" w:eastAsiaTheme="majorEastAsia" w:hAnsiTheme="majorHAnsi" w:cstheme="majorBidi"/>
      <w:color w:val="75000B" w:themeColor="accent1" w:themeShade="7F"/>
    </w:rPr>
  </w:style>
  <w:style w:type="paragraph" w:styleId="Heading6">
    <w:name w:val="heading 6"/>
    <w:basedOn w:val="Normal"/>
    <w:next w:val="Normal"/>
    <w:link w:val="Heading6Char"/>
    <w:uiPriority w:val="9"/>
    <w:semiHidden/>
    <w:unhideWhenUsed/>
    <w:qFormat/>
    <w:rsid w:val="00C5169B"/>
    <w:pPr>
      <w:keepNext/>
      <w:keepLines/>
      <w:spacing w:before="200" w:after="0"/>
      <w:outlineLvl w:val="5"/>
    </w:pPr>
    <w:rPr>
      <w:rFonts w:asciiTheme="majorHAnsi" w:eastAsiaTheme="majorEastAsia" w:hAnsiTheme="majorHAnsi" w:cstheme="majorBidi"/>
      <w:i/>
      <w:iCs/>
      <w:color w:val="75000B" w:themeColor="accent1" w:themeShade="7F"/>
    </w:rPr>
  </w:style>
  <w:style w:type="paragraph" w:styleId="Heading7">
    <w:name w:val="heading 7"/>
    <w:basedOn w:val="Normal"/>
    <w:next w:val="Normal"/>
    <w:link w:val="Heading7Char"/>
    <w:uiPriority w:val="9"/>
    <w:semiHidden/>
    <w:unhideWhenUsed/>
    <w:qFormat/>
    <w:rsid w:val="00C5169B"/>
    <w:pPr>
      <w:keepNext/>
      <w:keepLines/>
      <w:spacing w:before="200" w:after="0"/>
      <w:outlineLvl w:val="6"/>
    </w:pPr>
    <w:rPr>
      <w:rFonts w:asciiTheme="majorHAnsi" w:eastAsiaTheme="majorEastAsia" w:hAnsiTheme="majorHAnsi" w:cstheme="majorBidi"/>
      <w:i/>
      <w:iCs/>
      <w:color w:val="81929D" w:themeColor="text1" w:themeTint="BF"/>
    </w:rPr>
  </w:style>
  <w:style w:type="paragraph" w:styleId="Heading8">
    <w:name w:val="heading 8"/>
    <w:basedOn w:val="Normal"/>
    <w:next w:val="Normal"/>
    <w:link w:val="Heading8Char"/>
    <w:uiPriority w:val="9"/>
    <w:semiHidden/>
    <w:unhideWhenUsed/>
    <w:qFormat/>
    <w:rsid w:val="00C5169B"/>
    <w:pPr>
      <w:keepNext/>
      <w:keepLines/>
      <w:spacing w:before="200" w:after="0"/>
      <w:outlineLvl w:val="7"/>
    </w:pPr>
    <w:rPr>
      <w:rFonts w:asciiTheme="majorHAnsi" w:eastAsiaTheme="majorEastAsia" w:hAnsiTheme="majorHAnsi" w:cstheme="majorBidi"/>
      <w:color w:val="81929D" w:themeColor="text1" w:themeTint="BF"/>
      <w:szCs w:val="20"/>
    </w:rPr>
  </w:style>
  <w:style w:type="paragraph" w:styleId="Heading9">
    <w:name w:val="heading 9"/>
    <w:basedOn w:val="Normal"/>
    <w:next w:val="Normal"/>
    <w:link w:val="Heading9Char"/>
    <w:uiPriority w:val="9"/>
    <w:semiHidden/>
    <w:unhideWhenUsed/>
    <w:qFormat/>
    <w:rsid w:val="00C5169B"/>
    <w:pPr>
      <w:keepNext/>
      <w:keepLines/>
      <w:spacing w:before="200" w:after="0"/>
      <w:outlineLvl w:val="8"/>
    </w:pPr>
    <w:rPr>
      <w:rFonts w:asciiTheme="majorHAnsi" w:eastAsiaTheme="majorEastAsia" w:hAnsiTheme="majorHAnsi" w:cstheme="majorBidi"/>
      <w:i/>
      <w:iCs/>
      <w:color w:val="81929D"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C5169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5169B"/>
    <w:rPr>
      <w:rFonts w:ascii="Consolas" w:eastAsia="Times New Roman" w:hAnsi="Consolas" w:cs="Times New Roman"/>
      <w:sz w:val="20"/>
      <w:szCs w:val="20"/>
      <w:lang w:val="en-GB"/>
    </w:rPr>
  </w:style>
  <w:style w:type="paragraph" w:styleId="Header">
    <w:name w:val="header"/>
    <w:basedOn w:val="BaseText"/>
    <w:link w:val="HeaderChar"/>
    <w:uiPriority w:val="42"/>
    <w:semiHidden/>
    <w:rsid w:val="00C5169B"/>
    <w:pPr>
      <w:tabs>
        <w:tab w:val="right" w:pos="10206"/>
      </w:tabs>
      <w:spacing w:after="0" w:line="240" w:lineRule="auto"/>
    </w:pPr>
    <w:rPr>
      <w:sz w:val="16"/>
    </w:rPr>
  </w:style>
  <w:style w:type="character" w:customStyle="1" w:styleId="HeaderChar">
    <w:name w:val="Header Char"/>
    <w:basedOn w:val="DefaultParagraphFont"/>
    <w:link w:val="Header"/>
    <w:uiPriority w:val="42"/>
    <w:semiHidden/>
    <w:rsid w:val="003E33B2"/>
    <w:rPr>
      <w:color w:val="5D6D78" w:themeColor="text1"/>
      <w:sz w:val="16"/>
      <w:lang w:val="en-GB"/>
    </w:rPr>
  </w:style>
  <w:style w:type="paragraph" w:styleId="Footer">
    <w:name w:val="footer"/>
    <w:basedOn w:val="Header"/>
    <w:link w:val="FooterChar"/>
    <w:uiPriority w:val="42"/>
    <w:semiHidden/>
    <w:rsid w:val="00C5169B"/>
    <w:pPr>
      <w:tabs>
        <w:tab w:val="center" w:pos="5103"/>
      </w:tabs>
      <w:spacing w:line="240" w:lineRule="exact"/>
    </w:pPr>
  </w:style>
  <w:style w:type="character" w:customStyle="1" w:styleId="FooterChar">
    <w:name w:val="Footer Char"/>
    <w:basedOn w:val="DefaultParagraphFont"/>
    <w:link w:val="Footer"/>
    <w:uiPriority w:val="42"/>
    <w:semiHidden/>
    <w:rsid w:val="003E33B2"/>
    <w:rPr>
      <w:color w:val="5D6D78" w:themeColor="text1"/>
      <w:sz w:val="16"/>
      <w:lang w:val="en-GB"/>
    </w:rPr>
  </w:style>
  <w:style w:type="table" w:styleId="TableGrid">
    <w:name w:val="Table Grid"/>
    <w:basedOn w:val="TableNormal"/>
    <w:uiPriority w:val="59"/>
    <w:rsid w:val="00C5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
    <w:name w:val="Plain"/>
    <w:basedOn w:val="TableNormal"/>
    <w:uiPriority w:val="99"/>
    <w:rsid w:val="00272001"/>
    <w:pPr>
      <w:spacing w:after="0" w:line="240" w:lineRule="auto"/>
    </w:pPr>
    <w:rPr>
      <w:sz w:val="18"/>
    </w:rPr>
    <w:tblPr>
      <w:tblCellMar>
        <w:left w:w="0" w:type="dxa"/>
        <w:right w:w="0" w:type="dxa"/>
      </w:tblCellMar>
    </w:tblPr>
  </w:style>
  <w:style w:type="paragraph" w:styleId="BodyText">
    <w:name w:val="Body Text"/>
    <w:basedOn w:val="BaseText"/>
    <w:link w:val="BodyTextChar"/>
    <w:uiPriority w:val="11"/>
    <w:qFormat/>
    <w:rsid w:val="000E1119"/>
  </w:style>
  <w:style w:type="character" w:customStyle="1" w:styleId="BodyTextChar">
    <w:name w:val="Body Text Char"/>
    <w:basedOn w:val="DefaultParagraphFont"/>
    <w:link w:val="BodyText"/>
    <w:uiPriority w:val="11"/>
    <w:rsid w:val="000E1119"/>
    <w:rPr>
      <w:color w:val="5D6D78" w:themeColor="text1"/>
      <w:sz w:val="20"/>
      <w:lang w:val="en-GB"/>
    </w:rPr>
  </w:style>
  <w:style w:type="character" w:customStyle="1" w:styleId="Heading1Char">
    <w:name w:val="Heading 1 Char"/>
    <w:basedOn w:val="DefaultParagraphFont"/>
    <w:link w:val="Heading1"/>
    <w:uiPriority w:val="9"/>
    <w:rsid w:val="00CC5BE4"/>
    <w:rPr>
      <w:rFonts w:asciiTheme="majorHAnsi" w:eastAsiaTheme="majorEastAsia" w:hAnsiTheme="majorHAnsi" w:cstheme="majorBidi"/>
      <w:b/>
      <w:bCs/>
      <w:color w:val="262836" w:themeColor="text2"/>
      <w:sz w:val="40"/>
      <w:szCs w:val="28"/>
      <w:lang w:val="en-GB"/>
    </w:rPr>
  </w:style>
  <w:style w:type="character" w:customStyle="1" w:styleId="Heading2Char">
    <w:name w:val="Heading 2 Char"/>
    <w:basedOn w:val="DefaultParagraphFont"/>
    <w:link w:val="Heading2"/>
    <w:uiPriority w:val="9"/>
    <w:rsid w:val="0075494B"/>
    <w:rPr>
      <w:rFonts w:asciiTheme="majorHAnsi" w:eastAsiaTheme="majorEastAsia" w:hAnsiTheme="majorHAnsi" w:cstheme="majorBidi"/>
      <w:b/>
      <w:bCs/>
      <w:color w:val="46535E"/>
      <w:sz w:val="28"/>
      <w:szCs w:val="26"/>
      <w:lang w:val="en-GB"/>
    </w:rPr>
  </w:style>
  <w:style w:type="character" w:customStyle="1" w:styleId="Heading3Char">
    <w:name w:val="Heading 3 Char"/>
    <w:basedOn w:val="DefaultParagraphFont"/>
    <w:link w:val="Heading3"/>
    <w:uiPriority w:val="9"/>
    <w:rsid w:val="0075494B"/>
    <w:rPr>
      <w:rFonts w:asciiTheme="majorHAnsi" w:eastAsiaTheme="majorEastAsia" w:hAnsiTheme="majorHAnsi" w:cstheme="majorBidi"/>
      <w:b/>
      <w:bCs/>
      <w:color w:val="46535E"/>
      <w:szCs w:val="20"/>
      <w:lang w:val="en-GB"/>
    </w:rPr>
  </w:style>
  <w:style w:type="character" w:customStyle="1" w:styleId="Heading4Char">
    <w:name w:val="Heading 4 Char"/>
    <w:basedOn w:val="DefaultParagraphFont"/>
    <w:link w:val="Heading4"/>
    <w:uiPriority w:val="9"/>
    <w:rsid w:val="0075494B"/>
    <w:rPr>
      <w:rFonts w:asciiTheme="majorHAnsi" w:eastAsiaTheme="majorEastAsia" w:hAnsiTheme="majorHAnsi" w:cstheme="majorBidi"/>
      <w:b/>
      <w:bCs/>
      <w:iCs/>
      <w:color w:val="46535E"/>
      <w:sz w:val="20"/>
      <w:lang w:val="en-GB"/>
    </w:rPr>
  </w:style>
  <w:style w:type="paragraph" w:styleId="Title">
    <w:name w:val="Title"/>
    <w:aliases w:val="Aon Title"/>
    <w:basedOn w:val="BaseHeading"/>
    <w:next w:val="Subtitle"/>
    <w:link w:val="TitleChar"/>
    <w:uiPriority w:val="25"/>
    <w:qFormat/>
    <w:rsid w:val="00283509"/>
    <w:pPr>
      <w:spacing w:after="60" w:line="204" w:lineRule="auto"/>
    </w:pPr>
    <w:rPr>
      <w:rFonts w:eastAsiaTheme="majorEastAsia" w:cstheme="majorBidi"/>
      <w:sz w:val="80"/>
      <w:szCs w:val="72"/>
    </w:rPr>
  </w:style>
  <w:style w:type="character" w:customStyle="1" w:styleId="TitleChar">
    <w:name w:val="Title Char"/>
    <w:aliases w:val="Aon Title Char"/>
    <w:basedOn w:val="DefaultParagraphFont"/>
    <w:link w:val="Title"/>
    <w:uiPriority w:val="25"/>
    <w:rsid w:val="00283509"/>
    <w:rPr>
      <w:rFonts w:asciiTheme="majorHAnsi" w:eastAsiaTheme="majorEastAsia" w:hAnsiTheme="majorHAnsi" w:cstheme="majorBidi"/>
      <w:color w:val="262836" w:themeColor="text2"/>
      <w:sz w:val="80"/>
      <w:szCs w:val="72"/>
      <w:lang w:val="en-GB"/>
    </w:rPr>
  </w:style>
  <w:style w:type="paragraph" w:styleId="Subtitle">
    <w:name w:val="Subtitle"/>
    <w:basedOn w:val="BaseHeading"/>
    <w:next w:val="BodyText"/>
    <w:link w:val="SubtitleChar"/>
    <w:uiPriority w:val="26"/>
    <w:qFormat/>
    <w:rsid w:val="00283509"/>
    <w:pPr>
      <w:keepNext w:val="0"/>
      <w:numPr>
        <w:ilvl w:val="1"/>
      </w:numPr>
      <w:spacing w:after="600" w:line="204" w:lineRule="auto"/>
    </w:pPr>
    <w:rPr>
      <w:iCs/>
      <w:color w:val="5D6D78" w:themeColor="text1"/>
      <w:sz w:val="40"/>
      <w:szCs w:val="32"/>
    </w:rPr>
  </w:style>
  <w:style w:type="character" w:customStyle="1" w:styleId="SubtitleChar">
    <w:name w:val="Subtitle Char"/>
    <w:basedOn w:val="DefaultParagraphFont"/>
    <w:link w:val="Subtitle"/>
    <w:uiPriority w:val="26"/>
    <w:rsid w:val="00283509"/>
    <w:rPr>
      <w:rFonts w:asciiTheme="majorHAnsi" w:hAnsiTheme="majorHAnsi"/>
      <w:iCs/>
      <w:color w:val="5D6D78" w:themeColor="text1"/>
      <w:sz w:val="40"/>
      <w:szCs w:val="32"/>
      <w:lang w:val="en-GB"/>
    </w:rPr>
  </w:style>
  <w:style w:type="paragraph" w:customStyle="1" w:styleId="BaseStyle">
    <w:name w:val="___Base Style"/>
    <w:semiHidden/>
    <w:rsid w:val="00C5169B"/>
    <w:pPr>
      <w:spacing w:after="0" w:line="240" w:lineRule="auto"/>
    </w:pPr>
    <w:rPr>
      <w:color w:val="5D6D78" w:themeColor="text1"/>
    </w:rPr>
  </w:style>
  <w:style w:type="paragraph" w:customStyle="1" w:styleId="BaseTable">
    <w:name w:val="___Base Table"/>
    <w:semiHidden/>
    <w:rsid w:val="00C5169B"/>
  </w:style>
  <w:style w:type="paragraph" w:customStyle="1" w:styleId="BaseText">
    <w:name w:val="__Base Text"/>
    <w:basedOn w:val="BaseStyle"/>
    <w:semiHidden/>
    <w:rsid w:val="000E1119"/>
    <w:pPr>
      <w:spacing w:after="120" w:line="216" w:lineRule="auto"/>
    </w:pPr>
    <w:rPr>
      <w:sz w:val="20"/>
    </w:rPr>
  </w:style>
  <w:style w:type="paragraph" w:customStyle="1" w:styleId="BaseHeading">
    <w:name w:val="__Base Heading"/>
    <w:basedOn w:val="BaseStyle"/>
    <w:next w:val="BodyText"/>
    <w:semiHidden/>
    <w:rsid w:val="00C5169B"/>
    <w:pPr>
      <w:keepNext/>
      <w:keepLines/>
      <w:spacing w:after="120" w:line="228" w:lineRule="auto"/>
    </w:pPr>
    <w:rPr>
      <w:rFonts w:asciiTheme="majorHAnsi" w:hAnsiTheme="majorHAnsi"/>
      <w:color w:val="262836" w:themeColor="text2"/>
      <w:sz w:val="20"/>
    </w:rPr>
  </w:style>
  <w:style w:type="paragraph" w:customStyle="1" w:styleId="1ptspacer">
    <w:name w:val="__1pt spacer"/>
    <w:basedOn w:val="BaseStyle"/>
    <w:next w:val="BodyText"/>
    <w:semiHidden/>
    <w:rsid w:val="00C5169B"/>
    <w:pPr>
      <w:spacing w:line="20" w:lineRule="exact"/>
    </w:pPr>
    <w:rPr>
      <w:color w:val="auto"/>
      <w:sz w:val="2"/>
    </w:rPr>
  </w:style>
  <w:style w:type="paragraph" w:customStyle="1" w:styleId="BaseSECTION">
    <w:name w:val="__Base SECTION"/>
    <w:basedOn w:val="BaseText"/>
    <w:next w:val="BodyText"/>
    <w:semiHidden/>
    <w:rsid w:val="00C5169B"/>
    <w:pPr>
      <w:spacing w:after="0" w:line="160" w:lineRule="exact"/>
    </w:pPr>
    <w:rPr>
      <w:color w:val="0000FF"/>
      <w:sz w:val="16"/>
    </w:rPr>
  </w:style>
  <w:style w:type="paragraph" w:customStyle="1" w:styleId="Placeholder">
    <w:name w:val="__Placeholder"/>
    <w:basedOn w:val="BaseText"/>
    <w:next w:val="BodyText"/>
    <w:semiHidden/>
    <w:rsid w:val="00C5169B"/>
    <w:pPr>
      <w:spacing w:line="240" w:lineRule="auto"/>
      <w:jc w:val="center"/>
    </w:pPr>
  </w:style>
  <w:style w:type="paragraph" w:customStyle="1" w:styleId="TableSpaceAfter">
    <w:name w:val="__TableSpaceAfter"/>
    <w:basedOn w:val="BaseStyle"/>
    <w:next w:val="BodyText"/>
    <w:semiHidden/>
    <w:rsid w:val="00C5169B"/>
    <w:pPr>
      <w:spacing w:line="20" w:lineRule="exact"/>
    </w:pPr>
    <w:rPr>
      <w:color w:val="auto"/>
      <w:sz w:val="2"/>
    </w:rPr>
  </w:style>
  <w:style w:type="paragraph" w:styleId="ListBullet">
    <w:name w:val="List Bullet"/>
    <w:basedOn w:val="BodyText"/>
    <w:uiPriority w:val="11"/>
    <w:qFormat/>
    <w:rsid w:val="00C5169B"/>
    <w:pPr>
      <w:numPr>
        <w:numId w:val="14"/>
      </w:numPr>
    </w:pPr>
  </w:style>
  <w:style w:type="paragraph" w:customStyle="1" w:styleId="TableText">
    <w:name w:val="Table Text"/>
    <w:basedOn w:val="BaseTable"/>
    <w:uiPriority w:val="14"/>
    <w:qFormat/>
    <w:rsid w:val="00C5169B"/>
    <w:pPr>
      <w:spacing w:line="228" w:lineRule="auto"/>
    </w:pPr>
  </w:style>
  <w:style w:type="character" w:styleId="BookTitle">
    <w:name w:val="Book Title"/>
    <w:basedOn w:val="DefaultParagraphFont"/>
    <w:uiPriority w:val="33"/>
    <w:semiHidden/>
    <w:qFormat/>
    <w:rsid w:val="00C5169B"/>
    <w:rPr>
      <w:b/>
      <w:bCs/>
      <w:smallCaps/>
      <w:spacing w:val="5"/>
      <w:lang w:val="en-GB"/>
    </w:rPr>
  </w:style>
  <w:style w:type="character" w:styleId="Emphasis">
    <w:name w:val="Emphasis"/>
    <w:basedOn w:val="DefaultParagraphFont"/>
    <w:uiPriority w:val="12"/>
    <w:qFormat/>
    <w:rsid w:val="000E1119"/>
    <w:rPr>
      <w:b w:val="0"/>
      <w:i w:val="0"/>
      <w:iCs/>
      <w:color w:val="EB0017" w:themeColor="accent1"/>
      <w:lang w:val="en-GB"/>
    </w:rPr>
  </w:style>
  <w:style w:type="character" w:styleId="IntenseEmphasis">
    <w:name w:val="Intense Emphasis"/>
    <w:basedOn w:val="DefaultParagraphFont"/>
    <w:uiPriority w:val="28"/>
    <w:semiHidden/>
    <w:qFormat/>
    <w:rsid w:val="00C5169B"/>
    <w:rPr>
      <w:b/>
      <w:bCs/>
      <w:i/>
      <w:iCs/>
      <w:color w:val="EB0017" w:themeColor="accent1"/>
      <w:lang w:val="en-GB"/>
    </w:rPr>
  </w:style>
  <w:style w:type="paragraph" w:styleId="IntenseQuote">
    <w:name w:val="Intense Quote"/>
    <w:basedOn w:val="Normal"/>
    <w:next w:val="Normal"/>
    <w:link w:val="IntenseQuoteChar"/>
    <w:uiPriority w:val="30"/>
    <w:semiHidden/>
    <w:qFormat/>
    <w:rsid w:val="00C5169B"/>
    <w:pPr>
      <w:pBdr>
        <w:bottom w:val="single" w:sz="4" w:space="4" w:color="EB0017" w:themeColor="accent1"/>
      </w:pBdr>
      <w:spacing w:before="200" w:after="280"/>
      <w:ind w:left="936" w:right="936"/>
    </w:pPr>
    <w:rPr>
      <w:b/>
      <w:bCs/>
      <w:i/>
      <w:iCs/>
      <w:color w:val="EB0017" w:themeColor="accent1"/>
    </w:rPr>
  </w:style>
  <w:style w:type="character" w:customStyle="1" w:styleId="IntenseQuoteChar">
    <w:name w:val="Intense Quote Char"/>
    <w:basedOn w:val="DefaultParagraphFont"/>
    <w:link w:val="IntenseQuote"/>
    <w:uiPriority w:val="30"/>
    <w:semiHidden/>
    <w:rsid w:val="00C5169B"/>
    <w:rPr>
      <w:b/>
      <w:bCs/>
      <w:i/>
      <w:iCs/>
      <w:color w:val="EB0017" w:themeColor="accent1"/>
      <w:sz w:val="20"/>
      <w:lang w:val="en-GB"/>
    </w:rPr>
  </w:style>
  <w:style w:type="character" w:styleId="IntenseReference">
    <w:name w:val="Intense Reference"/>
    <w:basedOn w:val="DefaultParagraphFont"/>
    <w:uiPriority w:val="32"/>
    <w:semiHidden/>
    <w:qFormat/>
    <w:rsid w:val="00C5169B"/>
    <w:rPr>
      <w:b/>
      <w:bCs/>
      <w:smallCaps/>
      <w:color w:val="82939A" w:themeColor="accent2"/>
      <w:spacing w:val="5"/>
      <w:u w:val="single"/>
      <w:lang w:val="en-GB"/>
    </w:rPr>
  </w:style>
  <w:style w:type="paragraph" w:styleId="ListParagraph">
    <w:name w:val="List Paragraph"/>
    <w:basedOn w:val="Normal"/>
    <w:uiPriority w:val="34"/>
    <w:semiHidden/>
    <w:qFormat/>
    <w:rsid w:val="00C5169B"/>
    <w:pPr>
      <w:ind w:left="720"/>
      <w:contextualSpacing/>
    </w:pPr>
  </w:style>
  <w:style w:type="paragraph" w:styleId="NoSpacing">
    <w:name w:val="No Spacing"/>
    <w:uiPriority w:val="11"/>
    <w:qFormat/>
    <w:rsid w:val="0002386A"/>
    <w:pPr>
      <w:spacing w:after="0" w:line="216" w:lineRule="auto"/>
    </w:pPr>
    <w:rPr>
      <w:color w:val="5D6D78" w:themeColor="text1"/>
      <w:sz w:val="20"/>
    </w:rPr>
  </w:style>
  <w:style w:type="paragraph" w:styleId="Quote">
    <w:name w:val="Quote"/>
    <w:basedOn w:val="Normal"/>
    <w:next w:val="Normal"/>
    <w:link w:val="QuoteChar"/>
    <w:uiPriority w:val="29"/>
    <w:semiHidden/>
    <w:qFormat/>
    <w:rsid w:val="00C5169B"/>
    <w:rPr>
      <w:i/>
      <w:iCs/>
    </w:rPr>
  </w:style>
  <w:style w:type="character" w:customStyle="1" w:styleId="QuoteChar">
    <w:name w:val="Quote Char"/>
    <w:basedOn w:val="DefaultParagraphFont"/>
    <w:link w:val="Quote"/>
    <w:uiPriority w:val="29"/>
    <w:semiHidden/>
    <w:rsid w:val="00C5169B"/>
    <w:rPr>
      <w:i/>
      <w:iCs/>
      <w:color w:val="5D6D78" w:themeColor="text1"/>
      <w:sz w:val="20"/>
      <w:lang w:val="en-GB"/>
    </w:rPr>
  </w:style>
  <w:style w:type="character" w:styleId="Strong">
    <w:name w:val="Strong"/>
    <w:basedOn w:val="DefaultParagraphFont"/>
    <w:uiPriority w:val="28"/>
    <w:semiHidden/>
    <w:qFormat/>
    <w:rsid w:val="00C5169B"/>
    <w:rPr>
      <w:b/>
      <w:bCs/>
      <w:lang w:val="en-GB"/>
    </w:rPr>
  </w:style>
  <w:style w:type="character" w:styleId="SubtleEmphasis">
    <w:name w:val="Subtle Emphasis"/>
    <w:basedOn w:val="DefaultParagraphFont"/>
    <w:uiPriority w:val="28"/>
    <w:semiHidden/>
    <w:qFormat/>
    <w:rsid w:val="00C5169B"/>
    <w:rPr>
      <w:i/>
      <w:iCs/>
      <w:color w:val="ABB6BE" w:themeColor="text1" w:themeTint="7F"/>
      <w:lang w:val="en-GB"/>
    </w:rPr>
  </w:style>
  <w:style w:type="character" w:styleId="SubtleReference">
    <w:name w:val="Subtle Reference"/>
    <w:basedOn w:val="DefaultParagraphFont"/>
    <w:uiPriority w:val="31"/>
    <w:semiHidden/>
    <w:qFormat/>
    <w:rsid w:val="00C5169B"/>
    <w:rPr>
      <w:smallCaps/>
      <w:color w:val="82939A" w:themeColor="accent2"/>
      <w:u w:val="single"/>
      <w:lang w:val="en-GB"/>
    </w:rPr>
  </w:style>
  <w:style w:type="paragraph" w:customStyle="1" w:styleId="DocumentStatus">
    <w:name w:val="Document Status"/>
    <w:basedOn w:val="Footer"/>
    <w:link w:val="DocumentStatusChar"/>
    <w:uiPriority w:val="41"/>
    <w:semiHidden/>
    <w:rsid w:val="00E16C48"/>
    <w:pPr>
      <w:spacing w:line="228" w:lineRule="auto"/>
      <w:jc w:val="center"/>
    </w:pPr>
    <w:rPr>
      <w:b/>
      <w:bCs/>
      <w:caps/>
      <w:color w:val="EB0017" w:themeColor="accent1"/>
      <w:sz w:val="20"/>
      <w:szCs w:val="20"/>
    </w:rPr>
  </w:style>
  <w:style w:type="paragraph" w:styleId="BalloonText">
    <w:name w:val="Balloon Text"/>
    <w:basedOn w:val="Normal"/>
    <w:link w:val="BalloonTextChar"/>
    <w:uiPriority w:val="99"/>
    <w:semiHidden/>
    <w:unhideWhenUsed/>
    <w:rsid w:val="00C51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9B"/>
    <w:rPr>
      <w:rFonts w:ascii="Tahoma" w:hAnsi="Tahoma" w:cs="Tahoma"/>
      <w:sz w:val="16"/>
      <w:szCs w:val="16"/>
      <w:lang w:val="en-GB"/>
    </w:rPr>
  </w:style>
  <w:style w:type="paragraph" w:customStyle="1" w:styleId="QuoteText">
    <w:name w:val="Quote Text"/>
    <w:basedOn w:val="BodyText"/>
    <w:uiPriority w:val="19"/>
    <w:qFormat/>
    <w:rsid w:val="00C5169B"/>
    <w:pPr>
      <w:ind w:left="96" w:hanging="96"/>
    </w:pPr>
    <w:rPr>
      <w:iCs/>
      <w:sz w:val="24"/>
      <w:szCs w:val="24"/>
    </w:rPr>
  </w:style>
  <w:style w:type="table" w:customStyle="1" w:styleId="DataBandedColumns">
    <w:name w:val="Data Banded Columns"/>
    <w:basedOn w:val="TableNormal"/>
    <w:uiPriority w:val="99"/>
    <w:rsid w:val="00C61EC4"/>
    <w:pPr>
      <w:spacing w:before="40" w:after="40" w:line="240" w:lineRule="auto"/>
      <w:ind w:left="79" w:right="79"/>
      <w:jc w:val="right"/>
    </w:pPr>
    <w:rPr>
      <w:color w:val="262836" w:themeColor="text2"/>
      <w:sz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nil"/>
          <w:left w:val="nil"/>
          <w:bottom w:val="nil"/>
          <w:right w:val="nil"/>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2Horz">
      <w:tblPr/>
      <w:tcPr>
        <w:tcBorders>
          <w:top w:val="nil"/>
          <w:left w:val="nil"/>
          <w:bottom w:val="nil"/>
          <w:right w:val="nil"/>
          <w:insideH w:val="nil"/>
          <w:insideV w:val="nil"/>
          <w:tl2br w:val="nil"/>
          <w:tr2bl w:val="nil"/>
        </w:tcBorders>
        <w:shd w:val="clear" w:color="auto" w:fill="F9FCFC"/>
      </w:tcPr>
    </w:tblStylePr>
  </w:style>
  <w:style w:type="paragraph" w:customStyle="1" w:styleId="ContactName">
    <w:name w:val="Contact Name"/>
    <w:basedOn w:val="BodyText"/>
    <w:next w:val="ContactRole"/>
    <w:uiPriority w:val="21"/>
    <w:rsid w:val="00C5169B"/>
    <w:pPr>
      <w:spacing w:before="120" w:after="0"/>
    </w:pPr>
    <w:rPr>
      <w:sz w:val="18"/>
      <w:szCs w:val="16"/>
    </w:rPr>
  </w:style>
  <w:style w:type="paragraph" w:customStyle="1" w:styleId="ContactDetails">
    <w:name w:val="Contact Details"/>
    <w:basedOn w:val="BodyText"/>
    <w:uiPriority w:val="22"/>
    <w:rsid w:val="0052297A"/>
    <w:pPr>
      <w:contextualSpacing/>
    </w:pPr>
    <w:rPr>
      <w:sz w:val="16"/>
      <w:szCs w:val="16"/>
    </w:rPr>
  </w:style>
  <w:style w:type="paragraph" w:customStyle="1" w:styleId="AppendixDivider">
    <w:name w:val="Appendix Divider"/>
    <w:basedOn w:val="DividerTitle"/>
    <w:next w:val="DividerSubtitle"/>
    <w:uiPriority w:val="25"/>
    <w:qFormat/>
    <w:rsid w:val="00C5169B"/>
  </w:style>
  <w:style w:type="paragraph" w:customStyle="1" w:styleId="SECTIONCover">
    <w:name w:val="__SECTION Cover"/>
    <w:basedOn w:val="BaseSECTION"/>
    <w:next w:val="BodyText"/>
    <w:semiHidden/>
    <w:rsid w:val="00C5169B"/>
  </w:style>
  <w:style w:type="paragraph" w:customStyle="1" w:styleId="SECTIONFullWidth">
    <w:name w:val="__SECTION FullWidth"/>
    <w:basedOn w:val="BaseSECTION"/>
    <w:next w:val="BodyText"/>
    <w:semiHidden/>
    <w:rsid w:val="00C5169B"/>
  </w:style>
  <w:style w:type="numbering" w:styleId="111111">
    <w:name w:val="Outline List 2"/>
    <w:basedOn w:val="NoList"/>
    <w:uiPriority w:val="99"/>
    <w:semiHidden/>
    <w:unhideWhenUsed/>
    <w:rsid w:val="00C5169B"/>
    <w:pPr>
      <w:numPr>
        <w:numId w:val="7"/>
      </w:numPr>
    </w:pPr>
  </w:style>
  <w:style w:type="numbering" w:styleId="1ai">
    <w:name w:val="Outline List 1"/>
    <w:basedOn w:val="NoList"/>
    <w:uiPriority w:val="99"/>
    <w:semiHidden/>
    <w:unhideWhenUsed/>
    <w:rsid w:val="00C5169B"/>
    <w:pPr>
      <w:numPr>
        <w:numId w:val="8"/>
      </w:numPr>
    </w:pPr>
  </w:style>
  <w:style w:type="character" w:customStyle="1" w:styleId="Heading5Char">
    <w:name w:val="Heading 5 Char"/>
    <w:basedOn w:val="DefaultParagraphFont"/>
    <w:link w:val="Heading5"/>
    <w:uiPriority w:val="9"/>
    <w:semiHidden/>
    <w:rsid w:val="00C5169B"/>
    <w:rPr>
      <w:rFonts w:asciiTheme="majorHAnsi" w:eastAsiaTheme="majorEastAsia" w:hAnsiTheme="majorHAnsi" w:cstheme="majorBidi"/>
      <w:color w:val="75000B" w:themeColor="accent1" w:themeShade="7F"/>
      <w:sz w:val="20"/>
      <w:lang w:val="en-GB"/>
    </w:rPr>
  </w:style>
  <w:style w:type="character" w:customStyle="1" w:styleId="Heading6Char">
    <w:name w:val="Heading 6 Char"/>
    <w:basedOn w:val="DefaultParagraphFont"/>
    <w:link w:val="Heading6"/>
    <w:uiPriority w:val="9"/>
    <w:semiHidden/>
    <w:rsid w:val="00C5169B"/>
    <w:rPr>
      <w:rFonts w:asciiTheme="majorHAnsi" w:eastAsiaTheme="majorEastAsia" w:hAnsiTheme="majorHAnsi" w:cstheme="majorBidi"/>
      <w:i/>
      <w:iCs/>
      <w:color w:val="75000B" w:themeColor="accent1" w:themeShade="7F"/>
      <w:sz w:val="20"/>
      <w:lang w:val="en-GB"/>
    </w:rPr>
  </w:style>
  <w:style w:type="character" w:customStyle="1" w:styleId="Heading7Char">
    <w:name w:val="Heading 7 Char"/>
    <w:basedOn w:val="DefaultParagraphFont"/>
    <w:link w:val="Heading7"/>
    <w:uiPriority w:val="9"/>
    <w:semiHidden/>
    <w:rsid w:val="00C5169B"/>
    <w:rPr>
      <w:rFonts w:asciiTheme="majorHAnsi" w:eastAsiaTheme="majorEastAsia" w:hAnsiTheme="majorHAnsi" w:cstheme="majorBidi"/>
      <w:i/>
      <w:iCs/>
      <w:color w:val="81929D" w:themeColor="text1" w:themeTint="BF"/>
      <w:sz w:val="20"/>
      <w:lang w:val="en-GB"/>
    </w:rPr>
  </w:style>
  <w:style w:type="character" w:customStyle="1" w:styleId="Heading8Char">
    <w:name w:val="Heading 8 Char"/>
    <w:basedOn w:val="DefaultParagraphFont"/>
    <w:link w:val="Heading8"/>
    <w:uiPriority w:val="9"/>
    <w:semiHidden/>
    <w:rsid w:val="00C5169B"/>
    <w:rPr>
      <w:rFonts w:asciiTheme="majorHAnsi" w:eastAsiaTheme="majorEastAsia" w:hAnsiTheme="majorHAnsi" w:cstheme="majorBidi"/>
      <w:color w:val="81929D" w:themeColor="text1" w:themeTint="BF"/>
      <w:sz w:val="20"/>
      <w:szCs w:val="20"/>
      <w:lang w:val="en-GB"/>
    </w:rPr>
  </w:style>
  <w:style w:type="character" w:customStyle="1" w:styleId="Heading9Char">
    <w:name w:val="Heading 9 Char"/>
    <w:basedOn w:val="DefaultParagraphFont"/>
    <w:link w:val="Heading9"/>
    <w:uiPriority w:val="9"/>
    <w:semiHidden/>
    <w:rsid w:val="00C5169B"/>
    <w:rPr>
      <w:rFonts w:asciiTheme="majorHAnsi" w:eastAsiaTheme="majorEastAsia" w:hAnsiTheme="majorHAnsi" w:cstheme="majorBidi"/>
      <w:i/>
      <w:iCs/>
      <w:color w:val="81929D" w:themeColor="text1" w:themeTint="BF"/>
      <w:sz w:val="20"/>
      <w:szCs w:val="20"/>
      <w:lang w:val="en-GB"/>
    </w:rPr>
  </w:style>
  <w:style w:type="numbering" w:styleId="ArticleSection">
    <w:name w:val="Outline List 3"/>
    <w:basedOn w:val="NoList"/>
    <w:uiPriority w:val="99"/>
    <w:semiHidden/>
    <w:unhideWhenUsed/>
    <w:rsid w:val="00C5169B"/>
    <w:pPr>
      <w:numPr>
        <w:numId w:val="9"/>
      </w:numPr>
    </w:pPr>
  </w:style>
  <w:style w:type="paragraph" w:styleId="Bibliography">
    <w:name w:val="Bibliography"/>
    <w:basedOn w:val="Normal"/>
    <w:next w:val="Normal"/>
    <w:uiPriority w:val="37"/>
    <w:semiHidden/>
    <w:unhideWhenUsed/>
    <w:rsid w:val="00C5169B"/>
  </w:style>
  <w:style w:type="paragraph" w:styleId="BlockText">
    <w:name w:val="Block Text"/>
    <w:basedOn w:val="Normal"/>
    <w:uiPriority w:val="99"/>
    <w:semiHidden/>
    <w:unhideWhenUsed/>
    <w:rsid w:val="00C5169B"/>
    <w:pPr>
      <w:pBdr>
        <w:top w:val="single" w:sz="2" w:space="10" w:color="EB0017" w:themeColor="accent1" w:shadow="1"/>
        <w:left w:val="single" w:sz="2" w:space="10" w:color="EB0017" w:themeColor="accent1" w:shadow="1"/>
        <w:bottom w:val="single" w:sz="2" w:space="10" w:color="EB0017" w:themeColor="accent1" w:shadow="1"/>
        <w:right w:val="single" w:sz="2" w:space="10" w:color="EB0017" w:themeColor="accent1" w:shadow="1"/>
      </w:pBdr>
      <w:ind w:left="1152" w:right="1152"/>
    </w:pPr>
    <w:rPr>
      <w:rFonts w:eastAsiaTheme="minorEastAsia"/>
      <w:i/>
      <w:iCs/>
      <w:color w:val="EB0017" w:themeColor="accent1"/>
    </w:rPr>
  </w:style>
  <w:style w:type="paragraph" w:styleId="BodyText2">
    <w:name w:val="Body Text 2"/>
    <w:basedOn w:val="Normal"/>
    <w:link w:val="BodyText2Char"/>
    <w:uiPriority w:val="99"/>
    <w:semiHidden/>
    <w:unhideWhenUsed/>
    <w:rsid w:val="00C5169B"/>
    <w:pPr>
      <w:spacing w:line="480" w:lineRule="auto"/>
    </w:pPr>
  </w:style>
  <w:style w:type="character" w:customStyle="1" w:styleId="BodyText2Char">
    <w:name w:val="Body Text 2 Char"/>
    <w:basedOn w:val="DefaultParagraphFont"/>
    <w:link w:val="BodyText2"/>
    <w:uiPriority w:val="99"/>
    <w:semiHidden/>
    <w:rsid w:val="00C5169B"/>
    <w:rPr>
      <w:sz w:val="20"/>
      <w:lang w:val="en-GB"/>
    </w:rPr>
  </w:style>
  <w:style w:type="paragraph" w:styleId="BodyText3">
    <w:name w:val="Body Text 3"/>
    <w:basedOn w:val="Normal"/>
    <w:link w:val="BodyText3Char"/>
    <w:uiPriority w:val="99"/>
    <w:semiHidden/>
    <w:unhideWhenUsed/>
    <w:rsid w:val="00C5169B"/>
    <w:rPr>
      <w:sz w:val="16"/>
      <w:szCs w:val="16"/>
    </w:rPr>
  </w:style>
  <w:style w:type="character" w:customStyle="1" w:styleId="BodyText3Char">
    <w:name w:val="Body Text 3 Char"/>
    <w:basedOn w:val="DefaultParagraphFont"/>
    <w:link w:val="BodyText3"/>
    <w:uiPriority w:val="99"/>
    <w:semiHidden/>
    <w:rsid w:val="00C5169B"/>
    <w:rPr>
      <w:sz w:val="16"/>
      <w:szCs w:val="16"/>
      <w:lang w:val="en-GB"/>
    </w:rPr>
  </w:style>
  <w:style w:type="paragraph" w:styleId="BodyTextFirstIndent">
    <w:name w:val="Body Text First Indent"/>
    <w:basedOn w:val="BodyText"/>
    <w:link w:val="BodyTextFirstIndentChar"/>
    <w:uiPriority w:val="99"/>
    <w:semiHidden/>
    <w:unhideWhenUsed/>
    <w:rsid w:val="00C5169B"/>
    <w:pPr>
      <w:ind w:firstLine="360"/>
    </w:pPr>
  </w:style>
  <w:style w:type="character" w:customStyle="1" w:styleId="BodyTextFirstIndentChar">
    <w:name w:val="Body Text First Indent Char"/>
    <w:basedOn w:val="BodyTextChar"/>
    <w:link w:val="BodyTextFirstIndent"/>
    <w:uiPriority w:val="99"/>
    <w:semiHidden/>
    <w:rsid w:val="00C5169B"/>
    <w:rPr>
      <w:color w:val="5D6D78" w:themeColor="text1"/>
      <w:sz w:val="20"/>
      <w:lang w:val="en-GB"/>
    </w:rPr>
  </w:style>
  <w:style w:type="paragraph" w:styleId="BodyTextIndent">
    <w:name w:val="Body Text Indent"/>
    <w:basedOn w:val="Normal"/>
    <w:link w:val="BodyTextIndentChar"/>
    <w:uiPriority w:val="99"/>
    <w:semiHidden/>
    <w:unhideWhenUsed/>
    <w:rsid w:val="00C5169B"/>
    <w:pPr>
      <w:ind w:left="283"/>
    </w:pPr>
  </w:style>
  <w:style w:type="character" w:customStyle="1" w:styleId="BodyTextIndentChar">
    <w:name w:val="Body Text Indent Char"/>
    <w:basedOn w:val="DefaultParagraphFont"/>
    <w:link w:val="BodyTextIndent"/>
    <w:uiPriority w:val="99"/>
    <w:semiHidden/>
    <w:rsid w:val="00C5169B"/>
    <w:rPr>
      <w:sz w:val="20"/>
      <w:lang w:val="en-GB"/>
    </w:rPr>
  </w:style>
  <w:style w:type="paragraph" w:styleId="BodyTextFirstIndent2">
    <w:name w:val="Body Text First Indent 2"/>
    <w:basedOn w:val="BodyTextIndent"/>
    <w:link w:val="BodyTextFirstIndent2Char"/>
    <w:uiPriority w:val="99"/>
    <w:semiHidden/>
    <w:unhideWhenUsed/>
    <w:rsid w:val="00C5169B"/>
    <w:pPr>
      <w:ind w:left="360" w:firstLine="360"/>
    </w:pPr>
  </w:style>
  <w:style w:type="character" w:customStyle="1" w:styleId="BodyTextFirstIndent2Char">
    <w:name w:val="Body Text First Indent 2 Char"/>
    <w:basedOn w:val="BodyTextIndentChar"/>
    <w:link w:val="BodyTextFirstIndent2"/>
    <w:uiPriority w:val="99"/>
    <w:semiHidden/>
    <w:rsid w:val="00C5169B"/>
    <w:rPr>
      <w:sz w:val="20"/>
      <w:lang w:val="en-GB"/>
    </w:rPr>
  </w:style>
  <w:style w:type="paragraph" w:styleId="BodyTextIndent2">
    <w:name w:val="Body Text Indent 2"/>
    <w:basedOn w:val="Normal"/>
    <w:link w:val="BodyTextIndent2Char"/>
    <w:uiPriority w:val="99"/>
    <w:semiHidden/>
    <w:unhideWhenUsed/>
    <w:rsid w:val="00C5169B"/>
    <w:pPr>
      <w:spacing w:line="480" w:lineRule="auto"/>
      <w:ind w:left="283"/>
    </w:pPr>
  </w:style>
  <w:style w:type="character" w:customStyle="1" w:styleId="BodyTextIndent2Char">
    <w:name w:val="Body Text Indent 2 Char"/>
    <w:basedOn w:val="DefaultParagraphFont"/>
    <w:link w:val="BodyTextIndent2"/>
    <w:uiPriority w:val="99"/>
    <w:semiHidden/>
    <w:rsid w:val="00C5169B"/>
    <w:rPr>
      <w:sz w:val="20"/>
      <w:lang w:val="en-GB"/>
    </w:rPr>
  </w:style>
  <w:style w:type="paragraph" w:styleId="BodyTextIndent3">
    <w:name w:val="Body Text Indent 3"/>
    <w:basedOn w:val="Normal"/>
    <w:link w:val="BodyTextIndent3Char"/>
    <w:uiPriority w:val="99"/>
    <w:semiHidden/>
    <w:unhideWhenUsed/>
    <w:rsid w:val="00C5169B"/>
    <w:pPr>
      <w:ind w:left="283"/>
    </w:pPr>
    <w:rPr>
      <w:sz w:val="16"/>
      <w:szCs w:val="16"/>
    </w:rPr>
  </w:style>
  <w:style w:type="character" w:customStyle="1" w:styleId="BodyTextIndent3Char">
    <w:name w:val="Body Text Indent 3 Char"/>
    <w:basedOn w:val="DefaultParagraphFont"/>
    <w:link w:val="BodyTextIndent3"/>
    <w:uiPriority w:val="99"/>
    <w:semiHidden/>
    <w:rsid w:val="00C5169B"/>
    <w:rPr>
      <w:sz w:val="16"/>
      <w:szCs w:val="16"/>
      <w:lang w:val="en-GB"/>
    </w:rPr>
  </w:style>
  <w:style w:type="paragraph" w:styleId="Caption">
    <w:name w:val="caption"/>
    <w:basedOn w:val="Normal"/>
    <w:next w:val="Normal"/>
    <w:uiPriority w:val="35"/>
    <w:semiHidden/>
    <w:unhideWhenUsed/>
    <w:qFormat/>
    <w:rsid w:val="00C5169B"/>
    <w:pPr>
      <w:spacing w:line="240" w:lineRule="auto"/>
    </w:pPr>
    <w:rPr>
      <w:b/>
      <w:bCs/>
      <w:color w:val="EB0017" w:themeColor="accent1"/>
      <w:sz w:val="18"/>
      <w:szCs w:val="18"/>
    </w:rPr>
  </w:style>
  <w:style w:type="paragraph" w:styleId="Closing">
    <w:name w:val="Closing"/>
    <w:basedOn w:val="Normal"/>
    <w:link w:val="ClosingChar"/>
    <w:uiPriority w:val="99"/>
    <w:semiHidden/>
    <w:unhideWhenUsed/>
    <w:rsid w:val="00C5169B"/>
    <w:pPr>
      <w:spacing w:after="0" w:line="240" w:lineRule="auto"/>
      <w:ind w:left="4252"/>
    </w:pPr>
  </w:style>
  <w:style w:type="character" w:customStyle="1" w:styleId="ClosingChar">
    <w:name w:val="Closing Char"/>
    <w:basedOn w:val="DefaultParagraphFont"/>
    <w:link w:val="Closing"/>
    <w:uiPriority w:val="99"/>
    <w:semiHidden/>
    <w:rsid w:val="00C5169B"/>
    <w:rPr>
      <w:sz w:val="20"/>
      <w:lang w:val="en-GB"/>
    </w:rPr>
  </w:style>
  <w:style w:type="table" w:styleId="ColorfulGrid">
    <w:name w:val="Colorful Grid"/>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text1" w:themeFillTint="33"/>
    </w:tcPr>
    <w:tblStylePr w:type="firstRow">
      <w:rPr>
        <w:b/>
        <w:bCs/>
      </w:rPr>
      <w:tblPr/>
      <w:tcPr>
        <w:shd w:val="clear" w:color="auto" w:fill="BBC4CB" w:themeFill="text1" w:themeFillTint="66"/>
      </w:tcPr>
    </w:tblStylePr>
    <w:tblStylePr w:type="lastRow">
      <w:rPr>
        <w:b/>
        <w:bCs/>
        <w:color w:val="5D6D78" w:themeColor="text1"/>
      </w:rPr>
      <w:tblPr/>
      <w:tcPr>
        <w:shd w:val="clear" w:color="auto" w:fill="BBC4CB" w:themeFill="text1" w:themeFillTint="66"/>
      </w:tcPr>
    </w:tblStylePr>
    <w:tblStylePr w:type="firstCol">
      <w:rPr>
        <w:color w:val="FFFFFF" w:themeColor="background1"/>
      </w:rPr>
      <w:tblPr/>
      <w:tcPr>
        <w:shd w:val="clear" w:color="auto" w:fill="455159" w:themeFill="text1" w:themeFillShade="BF"/>
      </w:tcPr>
    </w:tblStylePr>
    <w:tblStylePr w:type="lastCol">
      <w:rPr>
        <w:color w:val="FFFFFF" w:themeColor="background1"/>
      </w:rPr>
      <w:tblPr/>
      <w:tcPr>
        <w:shd w:val="clear" w:color="auto" w:fill="455159" w:themeFill="text1" w:themeFillShade="BF"/>
      </w:tc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ColorfulGrid-Accent1">
    <w:name w:val="Colorful Grid Accent 1"/>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FC8CD" w:themeFill="accent1" w:themeFillTint="33"/>
    </w:tcPr>
    <w:tblStylePr w:type="firstRow">
      <w:rPr>
        <w:b/>
        <w:bCs/>
      </w:rPr>
      <w:tblPr/>
      <w:tcPr>
        <w:shd w:val="clear" w:color="auto" w:fill="FF919B" w:themeFill="accent1" w:themeFillTint="66"/>
      </w:tcPr>
    </w:tblStylePr>
    <w:tblStylePr w:type="lastRow">
      <w:rPr>
        <w:b/>
        <w:bCs/>
        <w:color w:val="5D6D78" w:themeColor="text1"/>
      </w:rPr>
      <w:tblPr/>
      <w:tcPr>
        <w:shd w:val="clear" w:color="auto" w:fill="FF919B" w:themeFill="accent1" w:themeFillTint="66"/>
      </w:tcPr>
    </w:tblStylePr>
    <w:tblStylePr w:type="firstCol">
      <w:rPr>
        <w:color w:val="FFFFFF" w:themeColor="background1"/>
      </w:rPr>
      <w:tblPr/>
      <w:tcPr>
        <w:shd w:val="clear" w:color="auto" w:fill="B00010" w:themeFill="accent1" w:themeFillShade="BF"/>
      </w:tcPr>
    </w:tblStylePr>
    <w:tblStylePr w:type="lastCol">
      <w:rPr>
        <w:color w:val="FFFFFF" w:themeColor="background1"/>
      </w:rPr>
      <w:tblPr/>
      <w:tcPr>
        <w:shd w:val="clear" w:color="auto" w:fill="B00010" w:themeFill="accent1" w:themeFillShade="BF"/>
      </w:tc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ColorfulGrid-Accent2">
    <w:name w:val="Colorful Grid Accent 2"/>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E5E9EA" w:themeFill="accent2" w:themeFillTint="33"/>
    </w:tcPr>
    <w:tblStylePr w:type="firstRow">
      <w:rPr>
        <w:b/>
        <w:bCs/>
      </w:rPr>
      <w:tblPr/>
      <w:tcPr>
        <w:shd w:val="clear" w:color="auto" w:fill="CCD3D6" w:themeFill="accent2" w:themeFillTint="66"/>
      </w:tcPr>
    </w:tblStylePr>
    <w:tblStylePr w:type="lastRow">
      <w:rPr>
        <w:b/>
        <w:bCs/>
        <w:color w:val="5D6D78" w:themeColor="text1"/>
      </w:rPr>
      <w:tblPr/>
      <w:tcPr>
        <w:shd w:val="clear" w:color="auto" w:fill="CCD3D6" w:themeFill="accent2" w:themeFillTint="66"/>
      </w:tcPr>
    </w:tblStylePr>
    <w:tblStylePr w:type="firstCol">
      <w:rPr>
        <w:color w:val="FFFFFF" w:themeColor="background1"/>
      </w:rPr>
      <w:tblPr/>
      <w:tcPr>
        <w:shd w:val="clear" w:color="auto" w:fill="5F6E75" w:themeFill="accent2" w:themeFillShade="BF"/>
      </w:tcPr>
    </w:tblStylePr>
    <w:tblStylePr w:type="lastCol">
      <w:rPr>
        <w:color w:val="FFFFFF" w:themeColor="background1"/>
      </w:rPr>
      <w:tblPr/>
      <w:tcPr>
        <w:shd w:val="clear" w:color="auto" w:fill="5F6E75" w:themeFill="accent2" w:themeFillShade="BF"/>
      </w:tc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ColorfulGrid-Accent3">
    <w:name w:val="Colorful Grid Accent 3"/>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9FBFC" w:themeFill="accent3" w:themeFillTint="33"/>
    </w:tcPr>
    <w:tblStylePr w:type="firstRow">
      <w:rPr>
        <w:b/>
        <w:bCs/>
      </w:rPr>
      <w:tblPr/>
      <w:tcPr>
        <w:shd w:val="clear" w:color="auto" w:fill="F4F8F9" w:themeFill="accent3" w:themeFillTint="66"/>
      </w:tcPr>
    </w:tblStylePr>
    <w:tblStylePr w:type="lastRow">
      <w:rPr>
        <w:b/>
        <w:bCs/>
        <w:color w:val="5D6D78" w:themeColor="text1"/>
      </w:rPr>
      <w:tblPr/>
      <w:tcPr>
        <w:shd w:val="clear" w:color="auto" w:fill="F4F8F9" w:themeFill="accent3" w:themeFillTint="66"/>
      </w:tcPr>
    </w:tblStylePr>
    <w:tblStylePr w:type="firstCol">
      <w:rPr>
        <w:color w:val="FFFFFF" w:themeColor="background1"/>
      </w:rPr>
      <w:tblPr/>
      <w:tcPr>
        <w:shd w:val="clear" w:color="auto" w:fill="9AC0C4" w:themeFill="accent3" w:themeFillShade="BF"/>
      </w:tcPr>
    </w:tblStylePr>
    <w:tblStylePr w:type="lastCol">
      <w:rPr>
        <w:color w:val="FFFFFF" w:themeColor="background1"/>
      </w:rPr>
      <w:tblPr/>
      <w:tcPr>
        <w:shd w:val="clear" w:color="auto" w:fill="9AC0C4" w:themeFill="accent3" w:themeFillShade="BF"/>
      </w:tc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ColorfulGrid-Accent4">
    <w:name w:val="Colorful Grid Accent 4"/>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4F7F8" w:themeFill="accent4" w:themeFillTint="33"/>
    </w:tcPr>
    <w:tblStylePr w:type="firstRow">
      <w:rPr>
        <w:b/>
        <w:bCs/>
      </w:rPr>
      <w:tblPr/>
      <w:tcPr>
        <w:shd w:val="clear" w:color="auto" w:fill="EAF0F1" w:themeFill="accent4" w:themeFillTint="66"/>
      </w:tcPr>
    </w:tblStylePr>
    <w:tblStylePr w:type="lastRow">
      <w:rPr>
        <w:b/>
        <w:bCs/>
        <w:color w:val="5D6D78" w:themeColor="text1"/>
      </w:rPr>
      <w:tblPr/>
      <w:tcPr>
        <w:shd w:val="clear" w:color="auto" w:fill="EAF0F1" w:themeFill="accent4" w:themeFillTint="66"/>
      </w:tcPr>
    </w:tblStylePr>
    <w:tblStylePr w:type="firstCol">
      <w:rPr>
        <w:color w:val="FFFFFF" w:themeColor="background1"/>
      </w:rPr>
      <w:tblPr/>
      <w:tcPr>
        <w:shd w:val="clear" w:color="auto" w:fill="8CACB3" w:themeFill="accent4" w:themeFillShade="BF"/>
      </w:tcPr>
    </w:tblStylePr>
    <w:tblStylePr w:type="lastCol">
      <w:rPr>
        <w:color w:val="FFFFFF" w:themeColor="background1"/>
      </w:rPr>
      <w:tblPr/>
      <w:tcPr>
        <w:shd w:val="clear" w:color="auto" w:fill="8CACB3" w:themeFill="accent4" w:themeFillShade="BF"/>
      </w:tc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ColorfulGrid-Accent5">
    <w:name w:val="Colorful Grid Accent 5"/>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accent5" w:themeFillTint="33"/>
    </w:tcPr>
    <w:tblStylePr w:type="firstRow">
      <w:rPr>
        <w:b/>
        <w:bCs/>
      </w:rPr>
      <w:tblPr/>
      <w:tcPr>
        <w:shd w:val="clear" w:color="auto" w:fill="BBC4CB" w:themeFill="accent5" w:themeFillTint="66"/>
      </w:tcPr>
    </w:tblStylePr>
    <w:tblStylePr w:type="lastRow">
      <w:rPr>
        <w:b/>
        <w:bCs/>
        <w:color w:val="5D6D78" w:themeColor="text1"/>
      </w:rPr>
      <w:tblPr/>
      <w:tcPr>
        <w:shd w:val="clear" w:color="auto" w:fill="BBC4CB" w:themeFill="accent5" w:themeFillTint="66"/>
      </w:tcPr>
    </w:tblStylePr>
    <w:tblStylePr w:type="firstCol">
      <w:rPr>
        <w:color w:val="FFFFFF" w:themeColor="background1"/>
      </w:rPr>
      <w:tblPr/>
      <w:tcPr>
        <w:shd w:val="clear" w:color="auto" w:fill="455159" w:themeFill="accent5" w:themeFillShade="BF"/>
      </w:tcPr>
    </w:tblStylePr>
    <w:tblStylePr w:type="lastCol">
      <w:rPr>
        <w:color w:val="FFFFFF" w:themeColor="background1"/>
      </w:rPr>
      <w:tblPr/>
      <w:tcPr>
        <w:shd w:val="clear" w:color="auto" w:fill="455159" w:themeFill="accent5" w:themeFillShade="BF"/>
      </w:tc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ColorfulGrid-Accent6">
    <w:name w:val="Colorful Grid Accent 6"/>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CDCFDC" w:themeFill="accent6" w:themeFillTint="33"/>
    </w:tcPr>
    <w:tblStylePr w:type="firstRow">
      <w:rPr>
        <w:b/>
        <w:bCs/>
      </w:rPr>
      <w:tblPr/>
      <w:tcPr>
        <w:shd w:val="clear" w:color="auto" w:fill="9CA0BA" w:themeFill="accent6" w:themeFillTint="66"/>
      </w:tcPr>
    </w:tblStylePr>
    <w:tblStylePr w:type="lastRow">
      <w:rPr>
        <w:b/>
        <w:bCs/>
        <w:color w:val="5D6D78" w:themeColor="text1"/>
      </w:rPr>
      <w:tblPr/>
      <w:tcPr>
        <w:shd w:val="clear" w:color="auto" w:fill="9CA0BA" w:themeFill="accent6" w:themeFillTint="66"/>
      </w:tcPr>
    </w:tblStylePr>
    <w:tblStylePr w:type="firstCol">
      <w:rPr>
        <w:color w:val="FFFFFF" w:themeColor="background1"/>
      </w:rPr>
      <w:tblPr/>
      <w:tcPr>
        <w:shd w:val="clear" w:color="auto" w:fill="1C1D28" w:themeFill="accent6" w:themeFillShade="BF"/>
      </w:tcPr>
    </w:tblStylePr>
    <w:tblStylePr w:type="lastCol">
      <w:rPr>
        <w:color w:val="FFFFFF" w:themeColor="background1"/>
      </w:rPr>
      <w:tblPr/>
      <w:tcPr>
        <w:shd w:val="clear" w:color="auto" w:fill="1C1D28" w:themeFill="accent6" w:themeFillShade="BF"/>
      </w:tc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ColorfulList">
    <w:name w:val="Colorful List"/>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tex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text1" w:themeFillTint="3F"/>
      </w:tcPr>
    </w:tblStylePr>
    <w:tblStylePr w:type="band1Horz">
      <w:tblPr/>
      <w:tcPr>
        <w:shd w:val="clear" w:color="auto" w:fill="DDE1E5" w:themeFill="text1" w:themeFillTint="33"/>
      </w:tcPr>
    </w:tblStylePr>
  </w:style>
  <w:style w:type="table" w:styleId="ColorfulList-Accent1">
    <w:name w:val="Colorful List Accent 1"/>
    <w:basedOn w:val="TableNormal"/>
    <w:uiPriority w:val="72"/>
    <w:rsid w:val="00C5169B"/>
    <w:pPr>
      <w:spacing w:after="0" w:line="240" w:lineRule="auto"/>
    </w:pPr>
    <w:rPr>
      <w:color w:val="5D6D78" w:themeColor="text1"/>
    </w:rPr>
    <w:tblPr>
      <w:tblStyleRowBandSize w:val="1"/>
      <w:tblStyleColBandSize w:val="1"/>
    </w:tblPr>
    <w:tcPr>
      <w:shd w:val="clear" w:color="auto" w:fill="FFE4E6" w:themeFill="accen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C1" w:themeFill="accent1" w:themeFillTint="3F"/>
      </w:tcPr>
    </w:tblStylePr>
    <w:tblStylePr w:type="band1Horz">
      <w:tblPr/>
      <w:tcPr>
        <w:shd w:val="clear" w:color="auto" w:fill="FFC8CD" w:themeFill="accent1" w:themeFillTint="33"/>
      </w:tcPr>
    </w:tblStylePr>
  </w:style>
  <w:style w:type="table" w:styleId="ColorfulList-Accent2">
    <w:name w:val="Colorful List Accent 2"/>
    <w:basedOn w:val="TableNormal"/>
    <w:uiPriority w:val="72"/>
    <w:rsid w:val="00C5169B"/>
    <w:pPr>
      <w:spacing w:after="0" w:line="240" w:lineRule="auto"/>
    </w:pPr>
    <w:rPr>
      <w:color w:val="5D6D78" w:themeColor="text1"/>
    </w:rPr>
    <w:tblPr>
      <w:tblStyleRowBandSize w:val="1"/>
      <w:tblStyleColBandSize w:val="1"/>
    </w:tblPr>
    <w:tcPr>
      <w:shd w:val="clear" w:color="auto" w:fill="F2F4F5" w:themeFill="accent2"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4E6" w:themeFill="accent2" w:themeFillTint="3F"/>
      </w:tcPr>
    </w:tblStylePr>
    <w:tblStylePr w:type="band1Horz">
      <w:tblPr/>
      <w:tcPr>
        <w:shd w:val="clear" w:color="auto" w:fill="E5E9EA" w:themeFill="accent2" w:themeFillTint="33"/>
      </w:tcPr>
    </w:tblStylePr>
  </w:style>
  <w:style w:type="table" w:styleId="ColorfulList-Accent3">
    <w:name w:val="Colorful List Accent 3"/>
    <w:basedOn w:val="TableNormal"/>
    <w:uiPriority w:val="72"/>
    <w:rsid w:val="00C5169B"/>
    <w:pPr>
      <w:spacing w:after="0" w:line="240" w:lineRule="auto"/>
    </w:pPr>
    <w:rPr>
      <w:color w:val="5D6D78" w:themeColor="text1"/>
    </w:rPr>
    <w:tblPr>
      <w:tblStyleRowBandSize w:val="1"/>
      <w:tblStyleColBandSize w:val="1"/>
    </w:tblPr>
    <w:tcPr>
      <w:shd w:val="clear" w:color="auto" w:fill="FCFDFD" w:themeFill="accent3" w:themeFillTint="19"/>
    </w:tcPr>
    <w:tblStylePr w:type="firstRow">
      <w:rPr>
        <w:b/>
        <w:bCs/>
        <w:color w:val="FFFFFF" w:themeColor="background1"/>
      </w:rPr>
      <w:tblPr/>
      <w:tcPr>
        <w:tcBorders>
          <w:bottom w:val="single" w:sz="12" w:space="0" w:color="FFFFFF" w:themeColor="background1"/>
        </w:tcBorders>
        <w:shd w:val="clear" w:color="auto" w:fill="99B5BC" w:themeFill="accent4" w:themeFillShade="CC"/>
      </w:tcPr>
    </w:tblStylePr>
    <w:tblStylePr w:type="lastRow">
      <w:rPr>
        <w:b/>
        <w:bCs/>
        <w:color w:val="99B5BC" w:themeColor="accent4"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BFB" w:themeFill="accent3" w:themeFillTint="3F"/>
      </w:tcPr>
    </w:tblStylePr>
    <w:tblStylePr w:type="band1Horz">
      <w:tblPr/>
      <w:tcPr>
        <w:shd w:val="clear" w:color="auto" w:fill="F9FBFC" w:themeFill="accent3" w:themeFillTint="33"/>
      </w:tcPr>
    </w:tblStylePr>
  </w:style>
  <w:style w:type="table" w:styleId="ColorfulList-Accent4">
    <w:name w:val="Colorful List Accent 4"/>
    <w:basedOn w:val="TableNormal"/>
    <w:uiPriority w:val="72"/>
    <w:rsid w:val="00C5169B"/>
    <w:pPr>
      <w:spacing w:after="0" w:line="240" w:lineRule="auto"/>
    </w:pPr>
    <w:rPr>
      <w:color w:val="5D6D78" w:themeColor="text1"/>
    </w:rPr>
    <w:tblPr>
      <w:tblStyleRowBandSize w:val="1"/>
      <w:tblStyleColBandSize w:val="1"/>
    </w:tblPr>
    <w:tcPr>
      <w:shd w:val="clear" w:color="auto" w:fill="F9FBFB" w:themeFill="accent4" w:themeFillTint="19"/>
    </w:tcPr>
    <w:tblStylePr w:type="firstRow">
      <w:rPr>
        <w:b/>
        <w:bCs/>
        <w:color w:val="FFFFFF" w:themeColor="background1"/>
      </w:rPr>
      <w:tblPr/>
      <w:tcPr>
        <w:tcBorders>
          <w:bottom w:val="single" w:sz="12" w:space="0" w:color="FFFFFF" w:themeColor="background1"/>
        </w:tcBorders>
        <w:shd w:val="clear" w:color="auto" w:fill="A9CACD" w:themeFill="accent3" w:themeFillShade="CC"/>
      </w:tcPr>
    </w:tblStylePr>
    <w:tblStylePr w:type="lastRow">
      <w:rPr>
        <w:b/>
        <w:bCs/>
        <w:color w:val="A9CACD" w:themeColor="accent3"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6F6" w:themeFill="accent4" w:themeFillTint="3F"/>
      </w:tcPr>
    </w:tblStylePr>
    <w:tblStylePr w:type="band1Horz">
      <w:tblPr/>
      <w:tcPr>
        <w:shd w:val="clear" w:color="auto" w:fill="F4F7F8" w:themeFill="accent4" w:themeFillTint="33"/>
      </w:tcPr>
    </w:tblStylePr>
  </w:style>
  <w:style w:type="table" w:styleId="ColorfulList-Accent5">
    <w:name w:val="Colorful List Accent 5"/>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accent5" w:themeFillTint="19"/>
    </w:tcPr>
    <w:tblStylePr w:type="firstRow">
      <w:rPr>
        <w:b/>
        <w:bCs/>
        <w:color w:val="FFFFFF" w:themeColor="background1"/>
      </w:rPr>
      <w:tblPr/>
      <w:tcPr>
        <w:tcBorders>
          <w:bottom w:val="single" w:sz="12" w:space="0" w:color="FFFFFF" w:themeColor="background1"/>
        </w:tcBorders>
        <w:shd w:val="clear" w:color="auto" w:fill="1E1F2B" w:themeFill="accent6" w:themeFillShade="CC"/>
      </w:tcPr>
    </w:tblStylePr>
    <w:tblStylePr w:type="lastRow">
      <w:rPr>
        <w:b/>
        <w:bCs/>
        <w:color w:val="1E1F2B" w:themeColor="accent6"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accent5" w:themeFillTint="3F"/>
      </w:tcPr>
    </w:tblStylePr>
    <w:tblStylePr w:type="band1Horz">
      <w:tblPr/>
      <w:tcPr>
        <w:shd w:val="clear" w:color="auto" w:fill="DDE1E5" w:themeFill="accent5" w:themeFillTint="33"/>
      </w:tcPr>
    </w:tblStylePr>
  </w:style>
  <w:style w:type="table" w:styleId="ColorfulList-Accent6">
    <w:name w:val="Colorful List Accent 6"/>
    <w:basedOn w:val="TableNormal"/>
    <w:uiPriority w:val="72"/>
    <w:rsid w:val="00C5169B"/>
    <w:pPr>
      <w:spacing w:after="0" w:line="240" w:lineRule="auto"/>
    </w:pPr>
    <w:rPr>
      <w:color w:val="5D6D78" w:themeColor="text1"/>
    </w:rPr>
    <w:tblPr>
      <w:tblStyleRowBandSize w:val="1"/>
      <w:tblStyleColBandSize w:val="1"/>
    </w:tblPr>
    <w:tcPr>
      <w:shd w:val="clear" w:color="auto" w:fill="E6E7EE" w:themeFill="accent6" w:themeFillTint="19"/>
    </w:tcPr>
    <w:tblStylePr w:type="firstRow">
      <w:rPr>
        <w:b/>
        <w:bCs/>
        <w:color w:val="FFFFFF" w:themeColor="background1"/>
      </w:rPr>
      <w:tblPr/>
      <w:tcPr>
        <w:tcBorders>
          <w:bottom w:val="single" w:sz="12" w:space="0" w:color="FFFFFF" w:themeColor="background1"/>
        </w:tcBorders>
        <w:shd w:val="clear" w:color="auto" w:fill="4A575F" w:themeFill="accent5" w:themeFillShade="CC"/>
      </w:tcPr>
    </w:tblStylePr>
    <w:tblStylePr w:type="lastRow">
      <w:rPr>
        <w:b/>
        <w:bCs/>
        <w:color w:val="4A575F" w:themeColor="accent5"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C4D4" w:themeFill="accent6" w:themeFillTint="3F"/>
      </w:tcPr>
    </w:tblStylePr>
    <w:tblStylePr w:type="band1Horz">
      <w:tblPr/>
      <w:tcPr>
        <w:shd w:val="clear" w:color="auto" w:fill="CDCFDC" w:themeFill="accent6" w:themeFillTint="33"/>
      </w:tcPr>
    </w:tblStylePr>
  </w:style>
  <w:style w:type="table" w:styleId="ColorfulShading">
    <w:name w:val="Colorful Shading"/>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5D6D78" w:themeColor="text1"/>
        <w:bottom w:val="single" w:sz="4" w:space="0" w:color="5D6D78" w:themeColor="text1"/>
        <w:right w:val="single" w:sz="4" w:space="0" w:color="5D6D78" w:themeColor="text1"/>
        <w:insideH w:val="single" w:sz="4" w:space="0" w:color="FFFFFF" w:themeColor="background1"/>
        <w:insideV w:val="single" w:sz="4" w:space="0" w:color="FFFFFF" w:themeColor="background1"/>
      </w:tblBorders>
    </w:tblPr>
    <w:tcPr>
      <w:shd w:val="clear" w:color="auto" w:fill="EEF0F2" w:themeFill="tex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text1" w:themeFillShade="99"/>
      </w:tcPr>
    </w:tblStylePr>
    <w:tblStylePr w:type="firstCol">
      <w:rPr>
        <w:color w:val="FFFFFF" w:themeColor="background1"/>
      </w:rPr>
      <w:tblPr/>
      <w:tcPr>
        <w:tcBorders>
          <w:top w:val="nil"/>
          <w:left w:val="nil"/>
          <w:bottom w:val="nil"/>
          <w:right w:val="nil"/>
          <w:insideH w:val="single" w:sz="4" w:space="0" w:color="374147" w:themeColor="text1" w:themeShade="99"/>
          <w:insideV w:val="nil"/>
        </w:tcBorders>
        <w:shd w:val="clear" w:color="auto" w:fill="37414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55159" w:themeFill="text1" w:themeFillShade="BF"/>
      </w:tcPr>
    </w:tblStylePr>
    <w:tblStylePr w:type="band1Vert">
      <w:tblPr/>
      <w:tcPr>
        <w:shd w:val="clear" w:color="auto" w:fill="BBC4CB" w:themeFill="text1" w:themeFillTint="66"/>
      </w:tcPr>
    </w:tblStylePr>
    <w:tblStylePr w:type="band1Horz">
      <w:tblPr/>
      <w:tcPr>
        <w:shd w:val="clear" w:color="auto" w:fill="ABB6BE" w:themeFill="text1" w:themeFillTint="7F"/>
      </w:tcPr>
    </w:tblStylePr>
    <w:tblStylePr w:type="neCell">
      <w:rPr>
        <w:color w:val="5D6D78" w:themeColor="text1"/>
      </w:rPr>
    </w:tblStylePr>
    <w:tblStylePr w:type="nwCell">
      <w:rPr>
        <w:color w:val="5D6D78" w:themeColor="text1"/>
      </w:rPr>
    </w:tblStylePr>
  </w:style>
  <w:style w:type="table" w:styleId="ColorfulShading-Accent1">
    <w:name w:val="Colorful Shading Accent 1"/>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EB0017" w:themeColor="accent1"/>
        <w:bottom w:val="single" w:sz="4" w:space="0" w:color="EB0017" w:themeColor="accent1"/>
        <w:right w:val="single" w:sz="4" w:space="0" w:color="EB0017" w:themeColor="accent1"/>
        <w:insideH w:val="single" w:sz="4" w:space="0" w:color="FFFFFF" w:themeColor="background1"/>
        <w:insideV w:val="single" w:sz="4" w:space="0" w:color="FFFFFF" w:themeColor="background1"/>
      </w:tblBorders>
    </w:tblPr>
    <w:tcPr>
      <w:shd w:val="clear" w:color="auto" w:fill="FFE4E6" w:themeFill="accen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0D" w:themeFill="accent1" w:themeFillShade="99"/>
      </w:tcPr>
    </w:tblStylePr>
    <w:tblStylePr w:type="firstCol">
      <w:rPr>
        <w:color w:val="FFFFFF" w:themeColor="background1"/>
      </w:rPr>
      <w:tblPr/>
      <w:tcPr>
        <w:tcBorders>
          <w:top w:val="nil"/>
          <w:left w:val="nil"/>
          <w:bottom w:val="nil"/>
          <w:right w:val="nil"/>
          <w:insideH w:val="single" w:sz="4" w:space="0" w:color="8D000D" w:themeColor="accent1" w:themeShade="99"/>
          <w:insideV w:val="nil"/>
        </w:tcBorders>
        <w:shd w:val="clear" w:color="auto" w:fill="8D00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000D" w:themeFill="accent1" w:themeFillShade="99"/>
      </w:tcPr>
    </w:tblStylePr>
    <w:tblStylePr w:type="band1Vert">
      <w:tblPr/>
      <w:tcPr>
        <w:shd w:val="clear" w:color="auto" w:fill="FF919B" w:themeFill="accent1" w:themeFillTint="66"/>
      </w:tcPr>
    </w:tblStylePr>
    <w:tblStylePr w:type="band1Horz">
      <w:tblPr/>
      <w:tcPr>
        <w:shd w:val="clear" w:color="auto" w:fill="FF7682" w:themeFill="accent1" w:themeFillTint="7F"/>
      </w:tcPr>
    </w:tblStylePr>
    <w:tblStylePr w:type="neCell">
      <w:rPr>
        <w:color w:val="5D6D78" w:themeColor="text1"/>
      </w:rPr>
    </w:tblStylePr>
    <w:tblStylePr w:type="nwCell">
      <w:rPr>
        <w:color w:val="5D6D78" w:themeColor="text1"/>
      </w:rPr>
    </w:tblStylePr>
  </w:style>
  <w:style w:type="table" w:styleId="ColorfulShading-Accent2">
    <w:name w:val="Colorful Shading Accent 2"/>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82939A" w:themeColor="accent2"/>
        <w:bottom w:val="single" w:sz="4" w:space="0" w:color="82939A" w:themeColor="accent2"/>
        <w:right w:val="single" w:sz="4" w:space="0" w:color="82939A" w:themeColor="accent2"/>
        <w:insideH w:val="single" w:sz="4" w:space="0" w:color="FFFFFF" w:themeColor="background1"/>
        <w:insideV w:val="single" w:sz="4" w:space="0" w:color="FFFFFF" w:themeColor="background1"/>
      </w:tblBorders>
    </w:tblPr>
    <w:tcPr>
      <w:shd w:val="clear" w:color="auto" w:fill="F2F4F5" w:themeFill="accent2"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585E" w:themeFill="accent2" w:themeFillShade="99"/>
      </w:tcPr>
    </w:tblStylePr>
    <w:tblStylePr w:type="firstCol">
      <w:rPr>
        <w:color w:val="FFFFFF" w:themeColor="background1"/>
      </w:rPr>
      <w:tblPr/>
      <w:tcPr>
        <w:tcBorders>
          <w:top w:val="nil"/>
          <w:left w:val="nil"/>
          <w:bottom w:val="nil"/>
          <w:right w:val="nil"/>
          <w:insideH w:val="single" w:sz="4" w:space="0" w:color="4C585E" w:themeColor="accent2" w:themeShade="99"/>
          <w:insideV w:val="nil"/>
        </w:tcBorders>
        <w:shd w:val="clear" w:color="auto" w:fill="4C58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585E" w:themeFill="accent2" w:themeFillShade="99"/>
      </w:tcPr>
    </w:tblStylePr>
    <w:tblStylePr w:type="band1Vert">
      <w:tblPr/>
      <w:tcPr>
        <w:shd w:val="clear" w:color="auto" w:fill="CCD3D6" w:themeFill="accent2" w:themeFillTint="66"/>
      </w:tcPr>
    </w:tblStylePr>
    <w:tblStylePr w:type="band1Horz">
      <w:tblPr/>
      <w:tcPr>
        <w:shd w:val="clear" w:color="auto" w:fill="C0C9CC" w:themeFill="accent2" w:themeFillTint="7F"/>
      </w:tcPr>
    </w:tblStylePr>
    <w:tblStylePr w:type="neCell">
      <w:rPr>
        <w:color w:val="5D6D78" w:themeColor="text1"/>
      </w:rPr>
    </w:tblStylePr>
    <w:tblStylePr w:type="nwCell">
      <w:rPr>
        <w:color w:val="5D6D78" w:themeColor="text1"/>
      </w:rPr>
    </w:tblStylePr>
  </w:style>
  <w:style w:type="table" w:styleId="ColorfulShading-Accent3">
    <w:name w:val="Colorful Shading Accent 3"/>
    <w:basedOn w:val="TableNormal"/>
    <w:uiPriority w:val="71"/>
    <w:rsid w:val="00C5169B"/>
    <w:pPr>
      <w:spacing w:after="0" w:line="240" w:lineRule="auto"/>
    </w:pPr>
    <w:rPr>
      <w:color w:val="5D6D78" w:themeColor="text1"/>
    </w:rPr>
    <w:tblPr>
      <w:tblStyleRowBandSize w:val="1"/>
      <w:tblStyleColBandSize w:val="1"/>
      <w:tblBorders>
        <w:top w:val="single" w:sz="24" w:space="0" w:color="CDDBDE" w:themeColor="accent4"/>
        <w:left w:val="single" w:sz="4" w:space="0" w:color="E5EFF0" w:themeColor="accent3"/>
        <w:bottom w:val="single" w:sz="4" w:space="0" w:color="E5EFF0" w:themeColor="accent3"/>
        <w:right w:val="single" w:sz="4" w:space="0" w:color="E5EFF0" w:themeColor="accent3"/>
        <w:insideH w:val="single" w:sz="4" w:space="0" w:color="FFFFFF" w:themeColor="background1"/>
        <w:insideV w:val="single" w:sz="4" w:space="0" w:color="FFFFFF" w:themeColor="background1"/>
      </w:tblBorders>
    </w:tblPr>
    <w:tcPr>
      <w:shd w:val="clear" w:color="auto" w:fill="FCFDFD" w:themeFill="accent3" w:themeFillTint="19"/>
    </w:tcPr>
    <w:tblStylePr w:type="firstRow">
      <w:rPr>
        <w:b/>
        <w:bCs/>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A5AB" w:themeFill="accent3" w:themeFillShade="99"/>
      </w:tcPr>
    </w:tblStylePr>
    <w:tblStylePr w:type="firstCol">
      <w:rPr>
        <w:color w:val="FFFFFF" w:themeColor="background1"/>
      </w:rPr>
      <w:tblPr/>
      <w:tcPr>
        <w:tcBorders>
          <w:top w:val="nil"/>
          <w:left w:val="nil"/>
          <w:bottom w:val="nil"/>
          <w:right w:val="nil"/>
          <w:insideH w:val="single" w:sz="4" w:space="0" w:color="6EA5AB" w:themeColor="accent3" w:themeShade="99"/>
          <w:insideV w:val="nil"/>
        </w:tcBorders>
        <w:shd w:val="clear" w:color="auto" w:fill="6EA5A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EA5AB" w:themeFill="accent3" w:themeFillShade="99"/>
      </w:tcPr>
    </w:tblStylePr>
    <w:tblStylePr w:type="band1Vert">
      <w:tblPr/>
      <w:tcPr>
        <w:shd w:val="clear" w:color="auto" w:fill="F4F8F9" w:themeFill="accent3" w:themeFillTint="66"/>
      </w:tcPr>
    </w:tblStylePr>
    <w:tblStylePr w:type="band1Horz">
      <w:tblPr/>
      <w:tcPr>
        <w:shd w:val="clear" w:color="auto" w:fill="F1F6F7" w:themeFill="accent3" w:themeFillTint="7F"/>
      </w:tcPr>
    </w:tblStylePr>
  </w:style>
  <w:style w:type="table" w:styleId="ColorfulShading-Accent4">
    <w:name w:val="Colorful Shading Accent 4"/>
    <w:basedOn w:val="TableNormal"/>
    <w:uiPriority w:val="71"/>
    <w:rsid w:val="00C5169B"/>
    <w:pPr>
      <w:spacing w:after="0" w:line="240" w:lineRule="auto"/>
    </w:pPr>
    <w:rPr>
      <w:color w:val="5D6D78" w:themeColor="text1"/>
    </w:rPr>
    <w:tblPr>
      <w:tblStyleRowBandSize w:val="1"/>
      <w:tblStyleColBandSize w:val="1"/>
      <w:tblBorders>
        <w:top w:val="single" w:sz="24" w:space="0" w:color="E5EFF0" w:themeColor="accent3"/>
        <w:left w:val="single" w:sz="4" w:space="0" w:color="CDDBDE" w:themeColor="accent4"/>
        <w:bottom w:val="single" w:sz="4" w:space="0" w:color="CDDBDE" w:themeColor="accent4"/>
        <w:right w:val="single" w:sz="4" w:space="0" w:color="CDDBDE" w:themeColor="accent4"/>
        <w:insideH w:val="single" w:sz="4" w:space="0" w:color="FFFFFF" w:themeColor="background1"/>
        <w:insideV w:val="single" w:sz="4" w:space="0" w:color="FFFFFF" w:themeColor="background1"/>
      </w:tblBorders>
    </w:tblPr>
    <w:tcPr>
      <w:shd w:val="clear" w:color="auto" w:fill="F9FBFB" w:themeFill="accent4" w:themeFillTint="19"/>
    </w:tcPr>
    <w:tblStylePr w:type="firstRow">
      <w:rPr>
        <w:b/>
        <w:bCs/>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909A" w:themeFill="accent4" w:themeFillShade="99"/>
      </w:tcPr>
    </w:tblStylePr>
    <w:tblStylePr w:type="firstCol">
      <w:rPr>
        <w:color w:val="FFFFFF" w:themeColor="background1"/>
      </w:rPr>
      <w:tblPr/>
      <w:tcPr>
        <w:tcBorders>
          <w:top w:val="nil"/>
          <w:left w:val="nil"/>
          <w:bottom w:val="nil"/>
          <w:right w:val="nil"/>
          <w:insideH w:val="single" w:sz="4" w:space="0" w:color="66909A" w:themeColor="accent4" w:themeShade="99"/>
          <w:insideV w:val="nil"/>
        </w:tcBorders>
        <w:shd w:val="clear" w:color="auto" w:fill="6690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909A" w:themeFill="accent4" w:themeFillShade="99"/>
      </w:tcPr>
    </w:tblStylePr>
    <w:tblStylePr w:type="band1Vert">
      <w:tblPr/>
      <w:tcPr>
        <w:shd w:val="clear" w:color="auto" w:fill="EAF0F1" w:themeFill="accent4" w:themeFillTint="66"/>
      </w:tcPr>
    </w:tblStylePr>
    <w:tblStylePr w:type="band1Horz">
      <w:tblPr/>
      <w:tcPr>
        <w:shd w:val="clear" w:color="auto" w:fill="E5ECEE" w:themeFill="accent4" w:themeFillTint="7F"/>
      </w:tcPr>
    </w:tblStylePr>
    <w:tblStylePr w:type="neCell">
      <w:rPr>
        <w:color w:val="5D6D78" w:themeColor="text1"/>
      </w:rPr>
    </w:tblStylePr>
    <w:tblStylePr w:type="nwCell">
      <w:rPr>
        <w:color w:val="5D6D78" w:themeColor="text1"/>
      </w:rPr>
    </w:tblStylePr>
  </w:style>
  <w:style w:type="table" w:styleId="ColorfulShading-Accent5">
    <w:name w:val="Colorful Shading Accent 5"/>
    <w:basedOn w:val="TableNormal"/>
    <w:uiPriority w:val="71"/>
    <w:rsid w:val="00C5169B"/>
    <w:pPr>
      <w:spacing w:after="0" w:line="240" w:lineRule="auto"/>
    </w:pPr>
    <w:rPr>
      <w:color w:val="5D6D78" w:themeColor="text1"/>
    </w:rPr>
    <w:tblPr>
      <w:tblStyleRowBandSize w:val="1"/>
      <w:tblStyleColBandSize w:val="1"/>
      <w:tblBorders>
        <w:top w:val="single" w:sz="24" w:space="0" w:color="262836" w:themeColor="accent6"/>
        <w:left w:val="single" w:sz="4" w:space="0" w:color="5D6D78" w:themeColor="accent5"/>
        <w:bottom w:val="single" w:sz="4" w:space="0" w:color="5D6D78" w:themeColor="accent5"/>
        <w:right w:val="single" w:sz="4" w:space="0" w:color="5D6D78" w:themeColor="accent5"/>
        <w:insideH w:val="single" w:sz="4" w:space="0" w:color="FFFFFF" w:themeColor="background1"/>
        <w:insideV w:val="single" w:sz="4" w:space="0" w:color="FFFFFF" w:themeColor="background1"/>
      </w:tblBorders>
    </w:tblPr>
    <w:tcPr>
      <w:shd w:val="clear" w:color="auto" w:fill="EEF0F2" w:themeFill="accent5" w:themeFillTint="19"/>
    </w:tcPr>
    <w:tblStylePr w:type="firstRow">
      <w:rPr>
        <w:b/>
        <w:bCs/>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accent5" w:themeFillShade="99"/>
      </w:tcPr>
    </w:tblStylePr>
    <w:tblStylePr w:type="firstCol">
      <w:rPr>
        <w:color w:val="FFFFFF" w:themeColor="background1"/>
      </w:rPr>
      <w:tblPr/>
      <w:tcPr>
        <w:tcBorders>
          <w:top w:val="nil"/>
          <w:left w:val="nil"/>
          <w:bottom w:val="nil"/>
          <w:right w:val="nil"/>
          <w:insideH w:val="single" w:sz="4" w:space="0" w:color="374147" w:themeColor="accent5" w:themeShade="99"/>
          <w:insideV w:val="nil"/>
        </w:tcBorders>
        <w:shd w:val="clear" w:color="auto" w:fill="3741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4147" w:themeFill="accent5" w:themeFillShade="99"/>
      </w:tcPr>
    </w:tblStylePr>
    <w:tblStylePr w:type="band1Vert">
      <w:tblPr/>
      <w:tcPr>
        <w:shd w:val="clear" w:color="auto" w:fill="BBC4CB" w:themeFill="accent5" w:themeFillTint="66"/>
      </w:tcPr>
    </w:tblStylePr>
    <w:tblStylePr w:type="band1Horz">
      <w:tblPr/>
      <w:tcPr>
        <w:shd w:val="clear" w:color="auto" w:fill="ABB6BE" w:themeFill="accent5" w:themeFillTint="7F"/>
      </w:tcPr>
    </w:tblStylePr>
    <w:tblStylePr w:type="neCell">
      <w:rPr>
        <w:color w:val="5D6D78" w:themeColor="text1"/>
      </w:rPr>
    </w:tblStylePr>
    <w:tblStylePr w:type="nwCell">
      <w:rPr>
        <w:color w:val="5D6D78" w:themeColor="text1"/>
      </w:rPr>
    </w:tblStylePr>
  </w:style>
  <w:style w:type="table" w:styleId="ColorfulShading-Accent6">
    <w:name w:val="Colorful Shading Accent 6"/>
    <w:basedOn w:val="TableNormal"/>
    <w:uiPriority w:val="71"/>
    <w:rsid w:val="00C5169B"/>
    <w:pPr>
      <w:spacing w:after="0" w:line="240" w:lineRule="auto"/>
    </w:pPr>
    <w:rPr>
      <w:color w:val="5D6D78" w:themeColor="text1"/>
    </w:rPr>
    <w:tblPr>
      <w:tblStyleRowBandSize w:val="1"/>
      <w:tblStyleColBandSize w:val="1"/>
      <w:tblBorders>
        <w:top w:val="single" w:sz="24" w:space="0" w:color="5D6D78" w:themeColor="accent5"/>
        <w:left w:val="single" w:sz="4" w:space="0" w:color="262836" w:themeColor="accent6"/>
        <w:bottom w:val="single" w:sz="4" w:space="0" w:color="262836" w:themeColor="accent6"/>
        <w:right w:val="single" w:sz="4" w:space="0" w:color="262836" w:themeColor="accent6"/>
        <w:insideH w:val="single" w:sz="4" w:space="0" w:color="FFFFFF" w:themeColor="background1"/>
        <w:insideV w:val="single" w:sz="4" w:space="0" w:color="FFFFFF" w:themeColor="background1"/>
      </w:tblBorders>
    </w:tblPr>
    <w:tcPr>
      <w:shd w:val="clear" w:color="auto" w:fill="E6E7EE" w:themeFill="accent6" w:themeFillTint="19"/>
    </w:tcPr>
    <w:tblStylePr w:type="firstRow">
      <w:rPr>
        <w:b/>
        <w:bCs/>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720" w:themeFill="accent6" w:themeFillShade="99"/>
      </w:tcPr>
    </w:tblStylePr>
    <w:tblStylePr w:type="firstCol">
      <w:rPr>
        <w:color w:val="FFFFFF" w:themeColor="background1"/>
      </w:rPr>
      <w:tblPr/>
      <w:tcPr>
        <w:tcBorders>
          <w:top w:val="nil"/>
          <w:left w:val="nil"/>
          <w:bottom w:val="nil"/>
          <w:right w:val="nil"/>
          <w:insideH w:val="single" w:sz="4" w:space="0" w:color="161720" w:themeColor="accent6" w:themeShade="99"/>
          <w:insideV w:val="nil"/>
        </w:tcBorders>
        <w:shd w:val="clear" w:color="auto" w:fill="1617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1720" w:themeFill="accent6" w:themeFillShade="99"/>
      </w:tcPr>
    </w:tblStylePr>
    <w:tblStylePr w:type="band1Vert">
      <w:tblPr/>
      <w:tcPr>
        <w:shd w:val="clear" w:color="auto" w:fill="9CA0BA" w:themeFill="accent6" w:themeFillTint="66"/>
      </w:tcPr>
    </w:tblStylePr>
    <w:tblStylePr w:type="band1Horz">
      <w:tblPr/>
      <w:tcPr>
        <w:shd w:val="clear" w:color="auto" w:fill="8489A9" w:themeFill="accent6" w:themeFillTint="7F"/>
      </w:tcPr>
    </w:tblStylePr>
    <w:tblStylePr w:type="neCell">
      <w:rPr>
        <w:color w:val="5D6D78" w:themeColor="text1"/>
      </w:rPr>
    </w:tblStylePr>
    <w:tblStylePr w:type="nwCell">
      <w:rPr>
        <w:color w:val="5D6D78" w:themeColor="text1"/>
      </w:rPr>
    </w:tblStylePr>
  </w:style>
  <w:style w:type="character" w:styleId="CommentReference">
    <w:name w:val="annotation reference"/>
    <w:basedOn w:val="DefaultParagraphFont"/>
    <w:uiPriority w:val="99"/>
    <w:semiHidden/>
    <w:unhideWhenUsed/>
    <w:rsid w:val="00C5169B"/>
    <w:rPr>
      <w:sz w:val="16"/>
      <w:szCs w:val="16"/>
      <w:lang w:val="en-GB"/>
    </w:rPr>
  </w:style>
  <w:style w:type="paragraph" w:styleId="CommentText">
    <w:name w:val="annotation text"/>
    <w:basedOn w:val="Normal"/>
    <w:link w:val="CommentTextChar"/>
    <w:uiPriority w:val="99"/>
    <w:unhideWhenUsed/>
    <w:rsid w:val="00C5169B"/>
    <w:pPr>
      <w:spacing w:line="240" w:lineRule="auto"/>
    </w:pPr>
    <w:rPr>
      <w:szCs w:val="20"/>
    </w:rPr>
  </w:style>
  <w:style w:type="character" w:customStyle="1" w:styleId="CommentTextChar">
    <w:name w:val="Comment Text Char"/>
    <w:basedOn w:val="DefaultParagraphFont"/>
    <w:link w:val="CommentText"/>
    <w:uiPriority w:val="99"/>
    <w:rsid w:val="00C5169B"/>
    <w:rPr>
      <w:sz w:val="20"/>
      <w:szCs w:val="20"/>
      <w:lang w:val="en-GB"/>
    </w:rPr>
  </w:style>
  <w:style w:type="paragraph" w:styleId="CommentSubject">
    <w:name w:val="annotation subject"/>
    <w:basedOn w:val="CommentText"/>
    <w:next w:val="CommentText"/>
    <w:link w:val="CommentSubjectChar"/>
    <w:uiPriority w:val="99"/>
    <w:semiHidden/>
    <w:unhideWhenUsed/>
    <w:rsid w:val="00C5169B"/>
    <w:rPr>
      <w:b/>
      <w:bCs/>
    </w:rPr>
  </w:style>
  <w:style w:type="character" w:customStyle="1" w:styleId="CommentSubjectChar">
    <w:name w:val="Comment Subject Char"/>
    <w:basedOn w:val="CommentTextChar"/>
    <w:link w:val="CommentSubject"/>
    <w:uiPriority w:val="99"/>
    <w:semiHidden/>
    <w:rsid w:val="00C5169B"/>
    <w:rPr>
      <w:b/>
      <w:bCs/>
      <w:sz w:val="20"/>
      <w:szCs w:val="20"/>
      <w:lang w:val="en-GB"/>
    </w:rPr>
  </w:style>
  <w:style w:type="table" w:styleId="DarkList">
    <w:name w:val="Dark List"/>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tex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text1" w:themeFillShade="BF"/>
      </w:tcPr>
    </w:tblStylePr>
    <w:tblStylePr w:type="band1Vert">
      <w:tblPr/>
      <w:tcPr>
        <w:tcBorders>
          <w:top w:val="nil"/>
          <w:left w:val="nil"/>
          <w:bottom w:val="nil"/>
          <w:right w:val="nil"/>
          <w:insideH w:val="nil"/>
          <w:insideV w:val="nil"/>
        </w:tcBorders>
        <w:shd w:val="clear" w:color="auto" w:fill="455159" w:themeFill="text1" w:themeFillShade="BF"/>
      </w:tcPr>
    </w:tblStylePr>
    <w:tblStylePr w:type="band1Horz">
      <w:tblPr/>
      <w:tcPr>
        <w:tcBorders>
          <w:top w:val="nil"/>
          <w:left w:val="nil"/>
          <w:bottom w:val="nil"/>
          <w:right w:val="nil"/>
          <w:insideH w:val="nil"/>
          <w:insideV w:val="nil"/>
        </w:tcBorders>
        <w:shd w:val="clear" w:color="auto" w:fill="455159" w:themeFill="text1" w:themeFillShade="BF"/>
      </w:tcPr>
    </w:tblStylePr>
  </w:style>
  <w:style w:type="table" w:styleId="DarkList-Accent1">
    <w:name w:val="Dark List Accent 1"/>
    <w:basedOn w:val="TableNormal"/>
    <w:uiPriority w:val="70"/>
    <w:rsid w:val="00C5169B"/>
    <w:pPr>
      <w:spacing w:after="0" w:line="240" w:lineRule="auto"/>
    </w:pPr>
    <w:rPr>
      <w:color w:val="FFFFFF" w:themeColor="background1"/>
    </w:rPr>
    <w:tblPr>
      <w:tblStyleRowBandSize w:val="1"/>
      <w:tblStyleColBandSize w:val="1"/>
    </w:tblPr>
    <w:tcPr>
      <w:shd w:val="clear" w:color="auto" w:fill="EB001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7500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0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0010" w:themeFill="accent1" w:themeFillShade="BF"/>
      </w:tcPr>
    </w:tblStylePr>
    <w:tblStylePr w:type="band1Vert">
      <w:tblPr/>
      <w:tcPr>
        <w:tcBorders>
          <w:top w:val="nil"/>
          <w:left w:val="nil"/>
          <w:bottom w:val="nil"/>
          <w:right w:val="nil"/>
          <w:insideH w:val="nil"/>
          <w:insideV w:val="nil"/>
        </w:tcBorders>
        <w:shd w:val="clear" w:color="auto" w:fill="B00010" w:themeFill="accent1" w:themeFillShade="BF"/>
      </w:tcPr>
    </w:tblStylePr>
    <w:tblStylePr w:type="band1Horz">
      <w:tblPr/>
      <w:tcPr>
        <w:tcBorders>
          <w:top w:val="nil"/>
          <w:left w:val="nil"/>
          <w:bottom w:val="nil"/>
          <w:right w:val="nil"/>
          <w:insideH w:val="nil"/>
          <w:insideV w:val="nil"/>
        </w:tcBorders>
        <w:shd w:val="clear" w:color="auto" w:fill="B00010" w:themeFill="accent1" w:themeFillShade="BF"/>
      </w:tcPr>
    </w:tblStylePr>
  </w:style>
  <w:style w:type="table" w:styleId="DarkList-Accent2">
    <w:name w:val="Dark List Accent 2"/>
    <w:basedOn w:val="TableNormal"/>
    <w:uiPriority w:val="70"/>
    <w:rsid w:val="00C5169B"/>
    <w:pPr>
      <w:spacing w:after="0" w:line="240" w:lineRule="auto"/>
    </w:pPr>
    <w:rPr>
      <w:color w:val="FFFFFF" w:themeColor="background1"/>
    </w:rPr>
    <w:tblPr>
      <w:tblStyleRowBandSize w:val="1"/>
      <w:tblStyleColBandSize w:val="1"/>
    </w:tblPr>
    <w:tcPr>
      <w:shd w:val="clear" w:color="auto" w:fill="82939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3F49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6E7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6E75" w:themeFill="accent2" w:themeFillShade="BF"/>
      </w:tcPr>
    </w:tblStylePr>
    <w:tblStylePr w:type="band1Vert">
      <w:tblPr/>
      <w:tcPr>
        <w:tcBorders>
          <w:top w:val="nil"/>
          <w:left w:val="nil"/>
          <w:bottom w:val="nil"/>
          <w:right w:val="nil"/>
          <w:insideH w:val="nil"/>
          <w:insideV w:val="nil"/>
        </w:tcBorders>
        <w:shd w:val="clear" w:color="auto" w:fill="5F6E75" w:themeFill="accent2" w:themeFillShade="BF"/>
      </w:tcPr>
    </w:tblStylePr>
    <w:tblStylePr w:type="band1Horz">
      <w:tblPr/>
      <w:tcPr>
        <w:tcBorders>
          <w:top w:val="nil"/>
          <w:left w:val="nil"/>
          <w:bottom w:val="nil"/>
          <w:right w:val="nil"/>
          <w:insideH w:val="nil"/>
          <w:insideV w:val="nil"/>
        </w:tcBorders>
        <w:shd w:val="clear" w:color="auto" w:fill="5F6E75" w:themeFill="accent2" w:themeFillShade="BF"/>
      </w:tcPr>
    </w:tblStylePr>
  </w:style>
  <w:style w:type="table" w:styleId="DarkList-Accent3">
    <w:name w:val="Dark List Accent 3"/>
    <w:basedOn w:val="TableNormal"/>
    <w:uiPriority w:val="70"/>
    <w:rsid w:val="00C5169B"/>
    <w:pPr>
      <w:spacing w:after="0" w:line="240" w:lineRule="auto"/>
    </w:pPr>
    <w:rPr>
      <w:color w:val="FFFFFF" w:themeColor="background1"/>
    </w:rPr>
    <w:tblPr>
      <w:tblStyleRowBandSize w:val="1"/>
      <w:tblStyleColBandSize w:val="1"/>
    </w:tblPr>
    <w:tcPr>
      <w:shd w:val="clear" w:color="auto" w:fill="E5EF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58D9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AC0C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AC0C4" w:themeFill="accent3" w:themeFillShade="BF"/>
      </w:tcPr>
    </w:tblStylePr>
    <w:tblStylePr w:type="band1Vert">
      <w:tblPr/>
      <w:tcPr>
        <w:tcBorders>
          <w:top w:val="nil"/>
          <w:left w:val="nil"/>
          <w:bottom w:val="nil"/>
          <w:right w:val="nil"/>
          <w:insideH w:val="nil"/>
          <w:insideV w:val="nil"/>
        </w:tcBorders>
        <w:shd w:val="clear" w:color="auto" w:fill="9AC0C4" w:themeFill="accent3" w:themeFillShade="BF"/>
      </w:tcPr>
    </w:tblStylePr>
    <w:tblStylePr w:type="band1Horz">
      <w:tblPr/>
      <w:tcPr>
        <w:tcBorders>
          <w:top w:val="nil"/>
          <w:left w:val="nil"/>
          <w:bottom w:val="nil"/>
          <w:right w:val="nil"/>
          <w:insideH w:val="nil"/>
          <w:insideV w:val="nil"/>
        </w:tcBorders>
        <w:shd w:val="clear" w:color="auto" w:fill="9AC0C4" w:themeFill="accent3" w:themeFillShade="BF"/>
      </w:tcPr>
    </w:tblStylePr>
  </w:style>
  <w:style w:type="table" w:styleId="DarkList-Accent4">
    <w:name w:val="Dark List Accent 4"/>
    <w:basedOn w:val="TableNormal"/>
    <w:uiPriority w:val="70"/>
    <w:rsid w:val="00C5169B"/>
    <w:pPr>
      <w:spacing w:after="0" w:line="240" w:lineRule="auto"/>
    </w:pPr>
    <w:rPr>
      <w:color w:val="FFFFFF" w:themeColor="background1"/>
    </w:rPr>
    <w:tblPr>
      <w:tblStyleRowBandSize w:val="1"/>
      <w:tblStyleColBandSize w:val="1"/>
    </w:tblPr>
    <w:tcPr>
      <w:shd w:val="clear" w:color="auto" w:fill="CDDBD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478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CACB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CACB3" w:themeFill="accent4" w:themeFillShade="BF"/>
      </w:tcPr>
    </w:tblStylePr>
    <w:tblStylePr w:type="band1Vert">
      <w:tblPr/>
      <w:tcPr>
        <w:tcBorders>
          <w:top w:val="nil"/>
          <w:left w:val="nil"/>
          <w:bottom w:val="nil"/>
          <w:right w:val="nil"/>
          <w:insideH w:val="nil"/>
          <w:insideV w:val="nil"/>
        </w:tcBorders>
        <w:shd w:val="clear" w:color="auto" w:fill="8CACB3" w:themeFill="accent4" w:themeFillShade="BF"/>
      </w:tcPr>
    </w:tblStylePr>
    <w:tblStylePr w:type="band1Horz">
      <w:tblPr/>
      <w:tcPr>
        <w:tcBorders>
          <w:top w:val="nil"/>
          <w:left w:val="nil"/>
          <w:bottom w:val="nil"/>
          <w:right w:val="nil"/>
          <w:insideH w:val="nil"/>
          <w:insideV w:val="nil"/>
        </w:tcBorders>
        <w:shd w:val="clear" w:color="auto" w:fill="8CACB3" w:themeFill="accent4" w:themeFillShade="BF"/>
      </w:tcPr>
    </w:tblStylePr>
  </w:style>
  <w:style w:type="table" w:styleId="DarkList-Accent5">
    <w:name w:val="Dark List Accent 5"/>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accent5" w:themeFillShade="BF"/>
      </w:tcPr>
    </w:tblStylePr>
    <w:tblStylePr w:type="band1Vert">
      <w:tblPr/>
      <w:tcPr>
        <w:tcBorders>
          <w:top w:val="nil"/>
          <w:left w:val="nil"/>
          <w:bottom w:val="nil"/>
          <w:right w:val="nil"/>
          <w:insideH w:val="nil"/>
          <w:insideV w:val="nil"/>
        </w:tcBorders>
        <w:shd w:val="clear" w:color="auto" w:fill="455159" w:themeFill="accent5" w:themeFillShade="BF"/>
      </w:tcPr>
    </w:tblStylePr>
    <w:tblStylePr w:type="band1Horz">
      <w:tblPr/>
      <w:tcPr>
        <w:tcBorders>
          <w:top w:val="nil"/>
          <w:left w:val="nil"/>
          <w:bottom w:val="nil"/>
          <w:right w:val="nil"/>
          <w:insideH w:val="nil"/>
          <w:insideV w:val="nil"/>
        </w:tcBorders>
        <w:shd w:val="clear" w:color="auto" w:fill="455159" w:themeFill="accent5" w:themeFillShade="BF"/>
      </w:tcPr>
    </w:tblStylePr>
  </w:style>
  <w:style w:type="table" w:styleId="DarkList-Accent6">
    <w:name w:val="Dark List Accent 6"/>
    <w:basedOn w:val="TableNormal"/>
    <w:uiPriority w:val="70"/>
    <w:rsid w:val="00C5169B"/>
    <w:pPr>
      <w:spacing w:after="0" w:line="240" w:lineRule="auto"/>
    </w:pPr>
    <w:rPr>
      <w:color w:val="FFFFFF" w:themeColor="background1"/>
    </w:rPr>
    <w:tblPr>
      <w:tblStyleRowBandSize w:val="1"/>
      <w:tblStyleColBandSize w:val="1"/>
    </w:tblPr>
    <w:tcPr>
      <w:shd w:val="clear" w:color="auto" w:fill="2628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1313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1D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1D28" w:themeFill="accent6" w:themeFillShade="BF"/>
      </w:tcPr>
    </w:tblStylePr>
    <w:tblStylePr w:type="band1Vert">
      <w:tblPr/>
      <w:tcPr>
        <w:tcBorders>
          <w:top w:val="nil"/>
          <w:left w:val="nil"/>
          <w:bottom w:val="nil"/>
          <w:right w:val="nil"/>
          <w:insideH w:val="nil"/>
          <w:insideV w:val="nil"/>
        </w:tcBorders>
        <w:shd w:val="clear" w:color="auto" w:fill="1C1D28" w:themeFill="accent6" w:themeFillShade="BF"/>
      </w:tcPr>
    </w:tblStylePr>
    <w:tblStylePr w:type="band1Horz">
      <w:tblPr/>
      <w:tcPr>
        <w:tcBorders>
          <w:top w:val="nil"/>
          <w:left w:val="nil"/>
          <w:bottom w:val="nil"/>
          <w:right w:val="nil"/>
          <w:insideH w:val="nil"/>
          <w:insideV w:val="nil"/>
        </w:tcBorders>
        <w:shd w:val="clear" w:color="auto" w:fill="1C1D28" w:themeFill="accent6" w:themeFillShade="BF"/>
      </w:tcPr>
    </w:tblStylePr>
  </w:style>
  <w:style w:type="paragraph" w:styleId="Date">
    <w:name w:val="Date"/>
    <w:basedOn w:val="BaseText"/>
    <w:link w:val="DateChar"/>
    <w:uiPriority w:val="27"/>
    <w:semiHidden/>
    <w:rsid w:val="00C5169B"/>
    <w:pPr>
      <w:spacing w:after="0"/>
    </w:pPr>
    <w:rPr>
      <w:sz w:val="18"/>
    </w:rPr>
  </w:style>
  <w:style w:type="character" w:customStyle="1" w:styleId="DateChar">
    <w:name w:val="Date Char"/>
    <w:basedOn w:val="DefaultParagraphFont"/>
    <w:link w:val="Date"/>
    <w:uiPriority w:val="27"/>
    <w:semiHidden/>
    <w:rsid w:val="0010456F"/>
    <w:rPr>
      <w:color w:val="5D6D78" w:themeColor="text1"/>
      <w:sz w:val="18"/>
      <w:lang w:val="en-GB"/>
    </w:rPr>
  </w:style>
  <w:style w:type="paragraph" w:styleId="DocumentMap">
    <w:name w:val="Document Map"/>
    <w:basedOn w:val="Normal"/>
    <w:link w:val="DocumentMapChar"/>
    <w:uiPriority w:val="99"/>
    <w:semiHidden/>
    <w:unhideWhenUsed/>
    <w:rsid w:val="00C51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69B"/>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C5169B"/>
    <w:pPr>
      <w:spacing w:after="0" w:line="240" w:lineRule="auto"/>
    </w:pPr>
  </w:style>
  <w:style w:type="character" w:customStyle="1" w:styleId="E-mailSignatureChar">
    <w:name w:val="E-mail Signature Char"/>
    <w:basedOn w:val="DefaultParagraphFont"/>
    <w:link w:val="E-mailSignature"/>
    <w:uiPriority w:val="99"/>
    <w:semiHidden/>
    <w:rsid w:val="00C5169B"/>
    <w:rPr>
      <w:sz w:val="20"/>
      <w:lang w:val="en-GB"/>
    </w:rPr>
  </w:style>
  <w:style w:type="character" w:styleId="EndnoteReference">
    <w:name w:val="endnote reference"/>
    <w:basedOn w:val="DefaultParagraphFont"/>
    <w:uiPriority w:val="99"/>
    <w:semiHidden/>
    <w:unhideWhenUsed/>
    <w:rsid w:val="00C5169B"/>
    <w:rPr>
      <w:vertAlign w:val="superscript"/>
      <w:lang w:val="en-GB"/>
    </w:rPr>
  </w:style>
  <w:style w:type="paragraph" w:styleId="EndnoteText">
    <w:name w:val="endnote text"/>
    <w:basedOn w:val="Normal"/>
    <w:link w:val="EndnoteTextChar"/>
    <w:uiPriority w:val="99"/>
    <w:semiHidden/>
    <w:unhideWhenUsed/>
    <w:rsid w:val="00C5169B"/>
    <w:pPr>
      <w:spacing w:after="0" w:line="240" w:lineRule="auto"/>
    </w:pPr>
    <w:rPr>
      <w:szCs w:val="20"/>
    </w:rPr>
  </w:style>
  <w:style w:type="character" w:customStyle="1" w:styleId="EndnoteTextChar">
    <w:name w:val="Endnote Text Char"/>
    <w:basedOn w:val="DefaultParagraphFont"/>
    <w:link w:val="EndnoteText"/>
    <w:uiPriority w:val="99"/>
    <w:semiHidden/>
    <w:rsid w:val="00C5169B"/>
    <w:rPr>
      <w:sz w:val="20"/>
      <w:szCs w:val="20"/>
      <w:lang w:val="en-GB"/>
    </w:rPr>
  </w:style>
  <w:style w:type="paragraph" w:styleId="EnvelopeAddress">
    <w:name w:val="envelope address"/>
    <w:basedOn w:val="Normal"/>
    <w:uiPriority w:val="99"/>
    <w:semiHidden/>
    <w:unhideWhenUsed/>
    <w:rsid w:val="00C51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169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5169B"/>
    <w:rPr>
      <w:color w:val="29B0C3" w:themeColor="followedHyperlink"/>
      <w:u w:val="single"/>
      <w:lang w:val="en-GB"/>
    </w:rPr>
  </w:style>
  <w:style w:type="character" w:styleId="FootnoteReference">
    <w:name w:val="footnote reference"/>
    <w:basedOn w:val="DefaultParagraphFont"/>
    <w:uiPriority w:val="99"/>
    <w:semiHidden/>
    <w:unhideWhenUsed/>
    <w:rsid w:val="00C5169B"/>
    <w:rPr>
      <w:vertAlign w:val="superscript"/>
      <w:lang w:val="en-GB"/>
    </w:rPr>
  </w:style>
  <w:style w:type="paragraph" w:styleId="FootnoteText">
    <w:name w:val="footnote text"/>
    <w:basedOn w:val="Normal"/>
    <w:link w:val="FootnoteTextChar"/>
    <w:uiPriority w:val="99"/>
    <w:semiHidden/>
    <w:unhideWhenUsed/>
    <w:rsid w:val="000E1119"/>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E1119"/>
    <w:rPr>
      <w:color w:val="5D6D78" w:themeColor="text1"/>
      <w:sz w:val="18"/>
      <w:szCs w:val="20"/>
      <w:lang w:val="en-GB"/>
    </w:rPr>
  </w:style>
  <w:style w:type="character" w:styleId="HTMLAcronym">
    <w:name w:val="HTML Acronym"/>
    <w:basedOn w:val="DefaultParagraphFont"/>
    <w:uiPriority w:val="99"/>
    <w:semiHidden/>
    <w:unhideWhenUsed/>
    <w:rsid w:val="00C5169B"/>
    <w:rPr>
      <w:lang w:val="en-GB"/>
    </w:rPr>
  </w:style>
  <w:style w:type="paragraph" w:styleId="HTMLAddress">
    <w:name w:val="HTML Address"/>
    <w:basedOn w:val="Normal"/>
    <w:link w:val="HTMLAddressChar"/>
    <w:uiPriority w:val="99"/>
    <w:semiHidden/>
    <w:unhideWhenUsed/>
    <w:rsid w:val="00C5169B"/>
    <w:pPr>
      <w:spacing w:after="0" w:line="240" w:lineRule="auto"/>
    </w:pPr>
    <w:rPr>
      <w:i/>
      <w:iCs/>
    </w:rPr>
  </w:style>
  <w:style w:type="character" w:customStyle="1" w:styleId="HTMLAddressChar">
    <w:name w:val="HTML Address Char"/>
    <w:basedOn w:val="DefaultParagraphFont"/>
    <w:link w:val="HTMLAddress"/>
    <w:uiPriority w:val="99"/>
    <w:semiHidden/>
    <w:rsid w:val="00C5169B"/>
    <w:rPr>
      <w:i/>
      <w:iCs/>
      <w:sz w:val="20"/>
      <w:lang w:val="en-GB"/>
    </w:rPr>
  </w:style>
  <w:style w:type="character" w:styleId="HTMLCite">
    <w:name w:val="HTML Cite"/>
    <w:basedOn w:val="DefaultParagraphFont"/>
    <w:uiPriority w:val="99"/>
    <w:semiHidden/>
    <w:unhideWhenUsed/>
    <w:rsid w:val="00C5169B"/>
    <w:rPr>
      <w:i/>
      <w:iCs/>
      <w:lang w:val="en-GB"/>
    </w:rPr>
  </w:style>
  <w:style w:type="character" w:styleId="HTMLCode">
    <w:name w:val="HTML Code"/>
    <w:basedOn w:val="DefaultParagraphFont"/>
    <w:uiPriority w:val="99"/>
    <w:semiHidden/>
    <w:unhideWhenUsed/>
    <w:rsid w:val="00C5169B"/>
    <w:rPr>
      <w:rFonts w:ascii="Consolas" w:hAnsi="Consolas" w:cs="Consolas"/>
      <w:sz w:val="20"/>
      <w:szCs w:val="20"/>
      <w:lang w:val="en-GB"/>
    </w:rPr>
  </w:style>
  <w:style w:type="character" w:styleId="HTMLDefinition">
    <w:name w:val="HTML Definition"/>
    <w:basedOn w:val="DefaultParagraphFont"/>
    <w:uiPriority w:val="99"/>
    <w:semiHidden/>
    <w:unhideWhenUsed/>
    <w:rsid w:val="00C5169B"/>
    <w:rPr>
      <w:i/>
      <w:iCs/>
      <w:lang w:val="en-GB"/>
    </w:rPr>
  </w:style>
  <w:style w:type="character" w:styleId="HTMLKeyboard">
    <w:name w:val="HTML Keyboard"/>
    <w:basedOn w:val="DefaultParagraphFont"/>
    <w:uiPriority w:val="99"/>
    <w:semiHidden/>
    <w:unhideWhenUsed/>
    <w:rsid w:val="00C5169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C5169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5169B"/>
    <w:rPr>
      <w:rFonts w:ascii="Consolas" w:hAnsi="Consolas" w:cs="Consolas"/>
      <w:sz w:val="20"/>
      <w:szCs w:val="20"/>
      <w:lang w:val="en-GB"/>
    </w:rPr>
  </w:style>
  <w:style w:type="character" w:styleId="HTMLSample">
    <w:name w:val="HTML Sample"/>
    <w:basedOn w:val="DefaultParagraphFont"/>
    <w:uiPriority w:val="99"/>
    <w:semiHidden/>
    <w:unhideWhenUsed/>
    <w:rsid w:val="00C5169B"/>
    <w:rPr>
      <w:rFonts w:ascii="Consolas" w:hAnsi="Consolas" w:cs="Consolas"/>
      <w:sz w:val="24"/>
      <w:szCs w:val="24"/>
      <w:lang w:val="en-GB"/>
    </w:rPr>
  </w:style>
  <w:style w:type="character" w:styleId="HTMLTypewriter">
    <w:name w:val="HTML Typewriter"/>
    <w:basedOn w:val="DefaultParagraphFont"/>
    <w:uiPriority w:val="99"/>
    <w:semiHidden/>
    <w:unhideWhenUsed/>
    <w:rsid w:val="00C5169B"/>
    <w:rPr>
      <w:rFonts w:ascii="Consolas" w:hAnsi="Consolas" w:cs="Consolas"/>
      <w:sz w:val="20"/>
      <w:szCs w:val="20"/>
      <w:lang w:val="en-GB"/>
    </w:rPr>
  </w:style>
  <w:style w:type="character" w:styleId="HTMLVariable">
    <w:name w:val="HTML Variable"/>
    <w:basedOn w:val="DefaultParagraphFont"/>
    <w:uiPriority w:val="99"/>
    <w:semiHidden/>
    <w:unhideWhenUsed/>
    <w:rsid w:val="00C5169B"/>
    <w:rPr>
      <w:i/>
      <w:iCs/>
      <w:lang w:val="en-GB"/>
    </w:rPr>
  </w:style>
  <w:style w:type="character" w:styleId="Hyperlink">
    <w:name w:val="Hyperlink"/>
    <w:basedOn w:val="DefaultParagraphFont"/>
    <w:uiPriority w:val="99"/>
    <w:unhideWhenUsed/>
    <w:rsid w:val="00C5169B"/>
    <w:rPr>
      <w:color w:val="29B0C3" w:themeColor="hyperlink"/>
      <w:u w:val="none"/>
      <w:lang w:val="en-GB"/>
    </w:rPr>
  </w:style>
  <w:style w:type="paragraph" w:styleId="Index1">
    <w:name w:val="index 1"/>
    <w:basedOn w:val="Normal"/>
    <w:next w:val="Normal"/>
    <w:autoRedefine/>
    <w:uiPriority w:val="99"/>
    <w:semiHidden/>
    <w:unhideWhenUsed/>
    <w:rsid w:val="00C5169B"/>
    <w:pPr>
      <w:spacing w:after="0" w:line="240" w:lineRule="auto"/>
      <w:ind w:left="200" w:hanging="200"/>
    </w:pPr>
  </w:style>
  <w:style w:type="paragraph" w:styleId="Index2">
    <w:name w:val="index 2"/>
    <w:basedOn w:val="Normal"/>
    <w:next w:val="Normal"/>
    <w:autoRedefine/>
    <w:uiPriority w:val="99"/>
    <w:semiHidden/>
    <w:unhideWhenUsed/>
    <w:rsid w:val="00C5169B"/>
    <w:pPr>
      <w:spacing w:after="0" w:line="240" w:lineRule="auto"/>
      <w:ind w:left="400" w:hanging="200"/>
    </w:pPr>
  </w:style>
  <w:style w:type="paragraph" w:styleId="Index3">
    <w:name w:val="index 3"/>
    <w:basedOn w:val="Normal"/>
    <w:next w:val="Normal"/>
    <w:autoRedefine/>
    <w:uiPriority w:val="99"/>
    <w:semiHidden/>
    <w:unhideWhenUsed/>
    <w:rsid w:val="00C5169B"/>
    <w:pPr>
      <w:spacing w:after="0" w:line="240" w:lineRule="auto"/>
      <w:ind w:left="600" w:hanging="200"/>
    </w:pPr>
  </w:style>
  <w:style w:type="paragraph" w:styleId="Index4">
    <w:name w:val="index 4"/>
    <w:basedOn w:val="Normal"/>
    <w:next w:val="Normal"/>
    <w:autoRedefine/>
    <w:uiPriority w:val="99"/>
    <w:semiHidden/>
    <w:unhideWhenUsed/>
    <w:rsid w:val="00C5169B"/>
    <w:pPr>
      <w:spacing w:after="0" w:line="240" w:lineRule="auto"/>
      <w:ind w:left="800" w:hanging="200"/>
    </w:pPr>
  </w:style>
  <w:style w:type="paragraph" w:styleId="Index5">
    <w:name w:val="index 5"/>
    <w:basedOn w:val="Normal"/>
    <w:next w:val="Normal"/>
    <w:autoRedefine/>
    <w:uiPriority w:val="99"/>
    <w:semiHidden/>
    <w:unhideWhenUsed/>
    <w:rsid w:val="00C5169B"/>
    <w:pPr>
      <w:spacing w:after="0" w:line="240" w:lineRule="auto"/>
      <w:ind w:left="1000" w:hanging="200"/>
    </w:pPr>
  </w:style>
  <w:style w:type="paragraph" w:styleId="Index6">
    <w:name w:val="index 6"/>
    <w:basedOn w:val="Normal"/>
    <w:next w:val="Normal"/>
    <w:autoRedefine/>
    <w:uiPriority w:val="99"/>
    <w:semiHidden/>
    <w:unhideWhenUsed/>
    <w:rsid w:val="00C5169B"/>
    <w:pPr>
      <w:spacing w:after="0" w:line="240" w:lineRule="auto"/>
      <w:ind w:left="1200" w:hanging="200"/>
    </w:pPr>
  </w:style>
  <w:style w:type="paragraph" w:styleId="Index7">
    <w:name w:val="index 7"/>
    <w:basedOn w:val="Normal"/>
    <w:next w:val="Normal"/>
    <w:autoRedefine/>
    <w:uiPriority w:val="99"/>
    <w:semiHidden/>
    <w:unhideWhenUsed/>
    <w:rsid w:val="00C5169B"/>
    <w:pPr>
      <w:spacing w:after="0" w:line="240" w:lineRule="auto"/>
      <w:ind w:left="1400" w:hanging="200"/>
    </w:pPr>
  </w:style>
  <w:style w:type="paragraph" w:styleId="Index8">
    <w:name w:val="index 8"/>
    <w:basedOn w:val="Normal"/>
    <w:next w:val="Normal"/>
    <w:autoRedefine/>
    <w:uiPriority w:val="99"/>
    <w:semiHidden/>
    <w:unhideWhenUsed/>
    <w:rsid w:val="00C5169B"/>
    <w:pPr>
      <w:spacing w:after="0" w:line="240" w:lineRule="auto"/>
      <w:ind w:left="1600" w:hanging="200"/>
    </w:pPr>
  </w:style>
  <w:style w:type="paragraph" w:styleId="Index9">
    <w:name w:val="index 9"/>
    <w:basedOn w:val="Normal"/>
    <w:next w:val="Normal"/>
    <w:autoRedefine/>
    <w:uiPriority w:val="99"/>
    <w:semiHidden/>
    <w:unhideWhenUsed/>
    <w:rsid w:val="00C5169B"/>
    <w:pPr>
      <w:spacing w:after="0" w:line="240" w:lineRule="auto"/>
      <w:ind w:left="1800" w:hanging="200"/>
    </w:pPr>
  </w:style>
  <w:style w:type="paragraph" w:styleId="IndexHeading">
    <w:name w:val="index heading"/>
    <w:basedOn w:val="Normal"/>
    <w:next w:val="Index1"/>
    <w:uiPriority w:val="99"/>
    <w:semiHidden/>
    <w:unhideWhenUsed/>
    <w:rsid w:val="00C5169B"/>
    <w:rPr>
      <w:rFonts w:asciiTheme="majorHAnsi" w:eastAsiaTheme="majorEastAsia" w:hAnsiTheme="majorHAnsi" w:cstheme="majorBidi"/>
      <w:b/>
      <w:bCs/>
    </w:rPr>
  </w:style>
  <w:style w:type="table" w:styleId="LightGrid">
    <w:name w:val="Light Grid"/>
    <w:basedOn w:val="TableNormal"/>
    <w:uiPriority w:val="62"/>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18" w:space="0" w:color="5D6D78" w:themeColor="text1"/>
          <w:right w:val="single" w:sz="8" w:space="0" w:color="5D6D78" w:themeColor="text1"/>
          <w:insideH w:val="nil"/>
          <w:insideV w:val="single" w:sz="8" w:space="0" w:color="5D6D7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insideH w:val="nil"/>
          <w:insideV w:val="single" w:sz="8" w:space="0" w:color="5D6D7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shd w:val="clear" w:color="auto" w:fill="D5DBDE" w:themeFill="text1" w:themeFillTint="3F"/>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shd w:val="clear" w:color="auto" w:fill="D5DBDE" w:themeFill="text1" w:themeFillTint="3F"/>
      </w:tcPr>
    </w:tblStylePr>
    <w:tblStylePr w:type="band2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tcPr>
    </w:tblStylePr>
  </w:style>
  <w:style w:type="table" w:styleId="LightGrid-Accent1">
    <w:name w:val="Light Grid Accent 1"/>
    <w:basedOn w:val="TableNormal"/>
    <w:uiPriority w:val="62"/>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18" w:space="0" w:color="EB0017" w:themeColor="accent1"/>
          <w:right w:val="single" w:sz="8" w:space="0" w:color="EB0017" w:themeColor="accent1"/>
          <w:insideH w:val="nil"/>
          <w:insideV w:val="single" w:sz="8" w:space="0" w:color="EB00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insideH w:val="nil"/>
          <w:insideV w:val="single" w:sz="8" w:space="0" w:color="EB00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shd w:val="clear" w:color="auto" w:fill="FFBBC1" w:themeFill="accent1" w:themeFillTint="3F"/>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shd w:val="clear" w:color="auto" w:fill="FFBBC1" w:themeFill="accent1" w:themeFillTint="3F"/>
      </w:tcPr>
    </w:tblStylePr>
    <w:tblStylePr w:type="band2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tcPr>
    </w:tblStylePr>
  </w:style>
  <w:style w:type="table" w:styleId="LightGrid-Accent2">
    <w:name w:val="Light Grid Accent 2"/>
    <w:basedOn w:val="TableNormal"/>
    <w:uiPriority w:val="62"/>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18" w:space="0" w:color="82939A" w:themeColor="accent2"/>
          <w:right w:val="single" w:sz="8" w:space="0" w:color="82939A" w:themeColor="accent2"/>
          <w:insideH w:val="nil"/>
          <w:insideV w:val="single" w:sz="8" w:space="0" w:color="82939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insideH w:val="nil"/>
          <w:insideV w:val="single" w:sz="8" w:space="0" w:color="82939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shd w:val="clear" w:color="auto" w:fill="E0E4E6" w:themeFill="accent2" w:themeFillTint="3F"/>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shd w:val="clear" w:color="auto" w:fill="E0E4E6" w:themeFill="accent2" w:themeFillTint="3F"/>
      </w:tcPr>
    </w:tblStylePr>
    <w:tblStylePr w:type="band2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tcPr>
    </w:tblStylePr>
  </w:style>
  <w:style w:type="table" w:styleId="LightGrid-Accent3">
    <w:name w:val="Light Grid Accent 3"/>
    <w:basedOn w:val="TableNormal"/>
    <w:uiPriority w:val="62"/>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18" w:space="0" w:color="E5EFF0" w:themeColor="accent3"/>
          <w:right w:val="single" w:sz="8" w:space="0" w:color="E5EFF0" w:themeColor="accent3"/>
          <w:insideH w:val="nil"/>
          <w:insideV w:val="single" w:sz="8" w:space="0" w:color="E5EF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insideH w:val="nil"/>
          <w:insideV w:val="single" w:sz="8" w:space="0" w:color="E5EF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shd w:val="clear" w:color="auto" w:fill="F8FBFB" w:themeFill="accent3" w:themeFillTint="3F"/>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shd w:val="clear" w:color="auto" w:fill="F8FBFB" w:themeFill="accent3" w:themeFillTint="3F"/>
      </w:tcPr>
    </w:tblStylePr>
    <w:tblStylePr w:type="band2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tcPr>
    </w:tblStylePr>
  </w:style>
  <w:style w:type="table" w:styleId="LightGrid-Accent4">
    <w:name w:val="Light Grid Accent 4"/>
    <w:basedOn w:val="TableNormal"/>
    <w:uiPriority w:val="62"/>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18" w:space="0" w:color="CDDBDE" w:themeColor="accent4"/>
          <w:right w:val="single" w:sz="8" w:space="0" w:color="CDDBDE" w:themeColor="accent4"/>
          <w:insideH w:val="nil"/>
          <w:insideV w:val="single" w:sz="8" w:space="0" w:color="CDDBD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insideH w:val="nil"/>
          <w:insideV w:val="single" w:sz="8" w:space="0" w:color="CDDBD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shd w:val="clear" w:color="auto" w:fill="F2F6F6" w:themeFill="accent4" w:themeFillTint="3F"/>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shd w:val="clear" w:color="auto" w:fill="F2F6F6" w:themeFill="accent4" w:themeFillTint="3F"/>
      </w:tcPr>
    </w:tblStylePr>
    <w:tblStylePr w:type="band2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tcPr>
    </w:tblStylePr>
  </w:style>
  <w:style w:type="table" w:styleId="LightGrid-Accent5">
    <w:name w:val="Light Grid Accent 5"/>
    <w:basedOn w:val="TableNormal"/>
    <w:uiPriority w:val="62"/>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18" w:space="0" w:color="5D6D78" w:themeColor="accent5"/>
          <w:right w:val="single" w:sz="8" w:space="0" w:color="5D6D78" w:themeColor="accent5"/>
          <w:insideH w:val="nil"/>
          <w:insideV w:val="single" w:sz="8" w:space="0" w:color="5D6D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insideH w:val="nil"/>
          <w:insideV w:val="single" w:sz="8" w:space="0" w:color="5D6D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shd w:val="clear" w:color="auto" w:fill="D5DBDE" w:themeFill="accent5" w:themeFillTint="3F"/>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shd w:val="clear" w:color="auto" w:fill="D5DBDE" w:themeFill="accent5" w:themeFillTint="3F"/>
      </w:tcPr>
    </w:tblStylePr>
    <w:tblStylePr w:type="band2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tcPr>
    </w:tblStylePr>
  </w:style>
  <w:style w:type="table" w:styleId="LightGrid-Accent6">
    <w:name w:val="Light Grid Accent 6"/>
    <w:basedOn w:val="TableNormal"/>
    <w:uiPriority w:val="62"/>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18" w:space="0" w:color="262836" w:themeColor="accent6"/>
          <w:right w:val="single" w:sz="8" w:space="0" w:color="262836" w:themeColor="accent6"/>
          <w:insideH w:val="nil"/>
          <w:insideV w:val="single" w:sz="8" w:space="0" w:color="2628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insideH w:val="nil"/>
          <w:insideV w:val="single" w:sz="8" w:space="0" w:color="2628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shd w:val="clear" w:color="auto" w:fill="C2C4D4" w:themeFill="accent6" w:themeFillTint="3F"/>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shd w:val="clear" w:color="auto" w:fill="C2C4D4" w:themeFill="accent6" w:themeFillTint="3F"/>
      </w:tcPr>
    </w:tblStylePr>
    <w:tblStylePr w:type="band2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tcPr>
    </w:tblStylePr>
  </w:style>
  <w:style w:type="table" w:styleId="LightList">
    <w:name w:val="Light List"/>
    <w:basedOn w:val="TableNormal"/>
    <w:uiPriority w:val="61"/>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pPr>
        <w:spacing w:before="0" w:after="0" w:line="240" w:lineRule="auto"/>
      </w:pPr>
      <w:rPr>
        <w:b/>
        <w:bCs/>
        <w:color w:val="FFFFFF" w:themeColor="background1"/>
      </w:rPr>
      <w:tblPr/>
      <w:tcPr>
        <w:shd w:val="clear" w:color="auto" w:fill="5D6D78" w:themeFill="text1"/>
      </w:tcPr>
    </w:tblStylePr>
    <w:tblStylePr w:type="lastRow">
      <w:pPr>
        <w:spacing w:before="0" w:after="0" w:line="240" w:lineRule="auto"/>
      </w:pPr>
      <w:rPr>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tcBorders>
      </w:tcPr>
    </w:tblStylePr>
    <w:tblStylePr w:type="firstCol">
      <w:rPr>
        <w:b/>
        <w:bCs/>
      </w:rPr>
    </w:tblStylePr>
    <w:tblStylePr w:type="lastCol">
      <w:rPr>
        <w:b/>
        <w:bCs/>
      </w:r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style>
  <w:style w:type="table" w:styleId="LightList-Accent1">
    <w:name w:val="Light List Accent 1"/>
    <w:basedOn w:val="TableNormal"/>
    <w:uiPriority w:val="61"/>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pPr>
        <w:spacing w:before="0" w:after="0" w:line="240" w:lineRule="auto"/>
      </w:pPr>
      <w:rPr>
        <w:b/>
        <w:bCs/>
        <w:color w:val="FFFFFF" w:themeColor="background1"/>
      </w:rPr>
      <w:tblPr/>
      <w:tcPr>
        <w:shd w:val="clear" w:color="auto" w:fill="EB0017" w:themeFill="accent1"/>
      </w:tcPr>
    </w:tblStylePr>
    <w:tblStylePr w:type="lastRow">
      <w:pPr>
        <w:spacing w:before="0" w:after="0" w:line="240" w:lineRule="auto"/>
      </w:pPr>
      <w:rPr>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tcBorders>
      </w:tcPr>
    </w:tblStylePr>
    <w:tblStylePr w:type="firstCol">
      <w:rPr>
        <w:b/>
        <w:bCs/>
      </w:rPr>
    </w:tblStylePr>
    <w:tblStylePr w:type="lastCol">
      <w:rPr>
        <w:b/>
        <w:bCs/>
      </w:r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style>
  <w:style w:type="table" w:styleId="LightList-Accent2">
    <w:name w:val="Light List Accent 2"/>
    <w:basedOn w:val="TableNormal"/>
    <w:uiPriority w:val="61"/>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pPr>
        <w:spacing w:before="0" w:after="0" w:line="240" w:lineRule="auto"/>
      </w:pPr>
      <w:rPr>
        <w:b/>
        <w:bCs/>
        <w:color w:val="FFFFFF" w:themeColor="background1"/>
      </w:rPr>
      <w:tblPr/>
      <w:tcPr>
        <w:shd w:val="clear" w:color="auto" w:fill="82939A" w:themeFill="accent2"/>
      </w:tcPr>
    </w:tblStylePr>
    <w:tblStylePr w:type="lastRow">
      <w:pPr>
        <w:spacing w:before="0" w:after="0" w:line="240" w:lineRule="auto"/>
      </w:pPr>
      <w:rPr>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tcBorders>
      </w:tcPr>
    </w:tblStylePr>
    <w:tblStylePr w:type="firstCol">
      <w:rPr>
        <w:b/>
        <w:bCs/>
      </w:rPr>
    </w:tblStylePr>
    <w:tblStylePr w:type="lastCol">
      <w:rPr>
        <w:b/>
        <w:bCs/>
      </w:r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style>
  <w:style w:type="table" w:styleId="LightList-Accent3">
    <w:name w:val="Light List Accent 3"/>
    <w:basedOn w:val="TableNormal"/>
    <w:uiPriority w:val="61"/>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pPr>
        <w:spacing w:before="0" w:after="0" w:line="240" w:lineRule="auto"/>
      </w:pPr>
      <w:rPr>
        <w:b/>
        <w:bCs/>
        <w:color w:val="FFFFFF" w:themeColor="background1"/>
      </w:rPr>
      <w:tblPr/>
      <w:tcPr>
        <w:shd w:val="clear" w:color="auto" w:fill="E5EFF0" w:themeFill="accent3"/>
      </w:tcPr>
    </w:tblStylePr>
    <w:tblStylePr w:type="lastRow">
      <w:pPr>
        <w:spacing w:before="0" w:after="0" w:line="240" w:lineRule="auto"/>
      </w:pPr>
      <w:rPr>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tcBorders>
      </w:tcPr>
    </w:tblStylePr>
    <w:tblStylePr w:type="firstCol">
      <w:rPr>
        <w:b/>
        <w:bCs/>
      </w:rPr>
    </w:tblStylePr>
    <w:tblStylePr w:type="lastCol">
      <w:rPr>
        <w:b/>
        <w:bCs/>
      </w:r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style>
  <w:style w:type="table" w:styleId="LightList-Accent4">
    <w:name w:val="Light List Accent 4"/>
    <w:basedOn w:val="TableNormal"/>
    <w:uiPriority w:val="61"/>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pPr>
        <w:spacing w:before="0" w:after="0" w:line="240" w:lineRule="auto"/>
      </w:pPr>
      <w:rPr>
        <w:b/>
        <w:bCs/>
        <w:color w:val="FFFFFF" w:themeColor="background1"/>
      </w:rPr>
      <w:tblPr/>
      <w:tcPr>
        <w:shd w:val="clear" w:color="auto" w:fill="CDDBDE" w:themeFill="accent4"/>
      </w:tcPr>
    </w:tblStylePr>
    <w:tblStylePr w:type="lastRow">
      <w:pPr>
        <w:spacing w:before="0" w:after="0" w:line="240" w:lineRule="auto"/>
      </w:pPr>
      <w:rPr>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tcBorders>
      </w:tcPr>
    </w:tblStylePr>
    <w:tblStylePr w:type="firstCol">
      <w:rPr>
        <w:b/>
        <w:bCs/>
      </w:rPr>
    </w:tblStylePr>
    <w:tblStylePr w:type="lastCol">
      <w:rPr>
        <w:b/>
        <w:bCs/>
      </w:r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style>
  <w:style w:type="table" w:styleId="LightList-Accent5">
    <w:name w:val="Light List Accent 5"/>
    <w:basedOn w:val="TableNormal"/>
    <w:uiPriority w:val="61"/>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pPr>
        <w:spacing w:before="0" w:after="0" w:line="240" w:lineRule="auto"/>
      </w:pPr>
      <w:rPr>
        <w:b/>
        <w:bCs/>
        <w:color w:val="FFFFFF" w:themeColor="background1"/>
      </w:rPr>
      <w:tblPr/>
      <w:tcPr>
        <w:shd w:val="clear" w:color="auto" w:fill="5D6D78" w:themeFill="accent5"/>
      </w:tcPr>
    </w:tblStylePr>
    <w:tblStylePr w:type="lastRow">
      <w:pPr>
        <w:spacing w:before="0" w:after="0" w:line="240" w:lineRule="auto"/>
      </w:pPr>
      <w:rPr>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tcBorders>
      </w:tcPr>
    </w:tblStylePr>
    <w:tblStylePr w:type="firstCol">
      <w:rPr>
        <w:b/>
        <w:bCs/>
      </w:rPr>
    </w:tblStylePr>
    <w:tblStylePr w:type="lastCol">
      <w:rPr>
        <w:b/>
        <w:bCs/>
      </w:r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style>
  <w:style w:type="table" w:styleId="LightList-Accent6">
    <w:name w:val="Light List Accent 6"/>
    <w:basedOn w:val="TableNormal"/>
    <w:uiPriority w:val="61"/>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pPr>
        <w:spacing w:before="0" w:after="0" w:line="240" w:lineRule="auto"/>
      </w:pPr>
      <w:rPr>
        <w:b/>
        <w:bCs/>
        <w:color w:val="FFFFFF" w:themeColor="background1"/>
      </w:rPr>
      <w:tblPr/>
      <w:tcPr>
        <w:shd w:val="clear" w:color="auto" w:fill="262836" w:themeFill="accent6"/>
      </w:tcPr>
    </w:tblStylePr>
    <w:tblStylePr w:type="lastRow">
      <w:pPr>
        <w:spacing w:before="0" w:after="0" w:line="240" w:lineRule="auto"/>
      </w:pPr>
      <w:rPr>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tcBorders>
      </w:tcPr>
    </w:tblStylePr>
    <w:tblStylePr w:type="firstCol">
      <w:rPr>
        <w:b/>
        <w:bCs/>
      </w:rPr>
    </w:tblStylePr>
    <w:tblStylePr w:type="lastCol">
      <w:rPr>
        <w:b/>
        <w:bCs/>
      </w:r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style>
  <w:style w:type="table" w:styleId="LightShading">
    <w:name w:val="Light Shading"/>
    <w:basedOn w:val="TableNormal"/>
    <w:uiPriority w:val="60"/>
    <w:rsid w:val="00C5169B"/>
    <w:pPr>
      <w:spacing w:after="0" w:line="240" w:lineRule="auto"/>
    </w:pPr>
    <w:rPr>
      <w:color w:val="455159" w:themeColor="text1" w:themeShade="BF"/>
    </w:rPr>
    <w:tblPr>
      <w:tblStyleRowBandSize w:val="1"/>
      <w:tblStyleColBandSize w:val="1"/>
      <w:tblBorders>
        <w:top w:val="single" w:sz="8" w:space="0" w:color="5D6D78" w:themeColor="text1"/>
        <w:bottom w:val="single" w:sz="8" w:space="0" w:color="5D6D78" w:themeColor="text1"/>
      </w:tblBorders>
    </w:tblPr>
    <w:tblStylePr w:type="fir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la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left w:val="nil"/>
          <w:right w:val="nil"/>
          <w:insideH w:val="nil"/>
          <w:insideV w:val="nil"/>
        </w:tcBorders>
        <w:shd w:val="clear" w:color="auto" w:fill="D5DBDE" w:themeFill="text1" w:themeFillTint="3F"/>
      </w:tcPr>
    </w:tblStylePr>
  </w:style>
  <w:style w:type="table" w:styleId="LightShading-Accent1">
    <w:name w:val="Light Shading Accent 1"/>
    <w:basedOn w:val="TableNormal"/>
    <w:uiPriority w:val="60"/>
    <w:rsid w:val="00C5169B"/>
    <w:pPr>
      <w:spacing w:after="0" w:line="240" w:lineRule="auto"/>
    </w:pPr>
    <w:rPr>
      <w:color w:val="B00010" w:themeColor="accent1" w:themeShade="BF"/>
    </w:rPr>
    <w:tblPr>
      <w:tblStyleRowBandSize w:val="1"/>
      <w:tblStyleColBandSize w:val="1"/>
      <w:tblBorders>
        <w:top w:val="single" w:sz="8" w:space="0" w:color="EB0017" w:themeColor="accent1"/>
        <w:bottom w:val="single" w:sz="8" w:space="0" w:color="EB0017" w:themeColor="accent1"/>
      </w:tblBorders>
    </w:tblPr>
    <w:tblStylePr w:type="fir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la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left w:val="nil"/>
          <w:right w:val="nil"/>
          <w:insideH w:val="nil"/>
          <w:insideV w:val="nil"/>
        </w:tcBorders>
        <w:shd w:val="clear" w:color="auto" w:fill="FFBBC1" w:themeFill="accent1" w:themeFillTint="3F"/>
      </w:tcPr>
    </w:tblStylePr>
  </w:style>
  <w:style w:type="table" w:styleId="LightShading-Accent2">
    <w:name w:val="Light Shading Accent 2"/>
    <w:basedOn w:val="TableNormal"/>
    <w:uiPriority w:val="60"/>
    <w:rsid w:val="00C5169B"/>
    <w:pPr>
      <w:spacing w:after="0" w:line="240" w:lineRule="auto"/>
    </w:pPr>
    <w:rPr>
      <w:color w:val="5F6E75" w:themeColor="accent2" w:themeShade="BF"/>
    </w:rPr>
    <w:tblPr>
      <w:tblStyleRowBandSize w:val="1"/>
      <w:tblStyleColBandSize w:val="1"/>
      <w:tblBorders>
        <w:top w:val="single" w:sz="8" w:space="0" w:color="82939A" w:themeColor="accent2"/>
        <w:bottom w:val="single" w:sz="8" w:space="0" w:color="82939A" w:themeColor="accent2"/>
      </w:tblBorders>
    </w:tblPr>
    <w:tblStylePr w:type="fir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la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left w:val="nil"/>
          <w:right w:val="nil"/>
          <w:insideH w:val="nil"/>
          <w:insideV w:val="nil"/>
        </w:tcBorders>
        <w:shd w:val="clear" w:color="auto" w:fill="E0E4E6" w:themeFill="accent2" w:themeFillTint="3F"/>
      </w:tcPr>
    </w:tblStylePr>
  </w:style>
  <w:style w:type="table" w:styleId="LightShading-Accent3">
    <w:name w:val="Light Shading Accent 3"/>
    <w:basedOn w:val="TableNormal"/>
    <w:uiPriority w:val="60"/>
    <w:rsid w:val="00C5169B"/>
    <w:pPr>
      <w:spacing w:after="0" w:line="240" w:lineRule="auto"/>
    </w:pPr>
    <w:rPr>
      <w:color w:val="9AC0C4" w:themeColor="accent3" w:themeShade="BF"/>
    </w:rPr>
    <w:tblPr>
      <w:tblStyleRowBandSize w:val="1"/>
      <w:tblStyleColBandSize w:val="1"/>
      <w:tblBorders>
        <w:top w:val="single" w:sz="8" w:space="0" w:color="E5EFF0" w:themeColor="accent3"/>
        <w:bottom w:val="single" w:sz="8" w:space="0" w:color="E5EFF0" w:themeColor="accent3"/>
      </w:tblBorders>
    </w:tblPr>
    <w:tblStylePr w:type="fir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la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left w:val="nil"/>
          <w:right w:val="nil"/>
          <w:insideH w:val="nil"/>
          <w:insideV w:val="nil"/>
        </w:tcBorders>
        <w:shd w:val="clear" w:color="auto" w:fill="F8FBFB" w:themeFill="accent3" w:themeFillTint="3F"/>
      </w:tcPr>
    </w:tblStylePr>
  </w:style>
  <w:style w:type="table" w:styleId="LightShading-Accent4">
    <w:name w:val="Light Shading Accent 4"/>
    <w:basedOn w:val="TableNormal"/>
    <w:uiPriority w:val="60"/>
    <w:rsid w:val="00C5169B"/>
    <w:pPr>
      <w:spacing w:after="0" w:line="240" w:lineRule="auto"/>
    </w:pPr>
    <w:rPr>
      <w:color w:val="8CACB3" w:themeColor="accent4" w:themeShade="BF"/>
    </w:rPr>
    <w:tblPr>
      <w:tblStyleRowBandSize w:val="1"/>
      <w:tblStyleColBandSize w:val="1"/>
      <w:tblBorders>
        <w:top w:val="single" w:sz="8" w:space="0" w:color="CDDBDE" w:themeColor="accent4"/>
        <w:bottom w:val="single" w:sz="8" w:space="0" w:color="CDDBDE" w:themeColor="accent4"/>
      </w:tblBorders>
    </w:tblPr>
    <w:tblStylePr w:type="fir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la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left w:val="nil"/>
          <w:right w:val="nil"/>
          <w:insideH w:val="nil"/>
          <w:insideV w:val="nil"/>
        </w:tcBorders>
        <w:shd w:val="clear" w:color="auto" w:fill="F2F6F6" w:themeFill="accent4" w:themeFillTint="3F"/>
      </w:tcPr>
    </w:tblStylePr>
  </w:style>
  <w:style w:type="table" w:styleId="LightShading-Accent5">
    <w:name w:val="Light Shading Accent 5"/>
    <w:basedOn w:val="TableNormal"/>
    <w:uiPriority w:val="60"/>
    <w:rsid w:val="00C5169B"/>
    <w:pPr>
      <w:spacing w:after="0" w:line="240" w:lineRule="auto"/>
    </w:pPr>
    <w:rPr>
      <w:color w:val="455159" w:themeColor="accent5" w:themeShade="BF"/>
    </w:rPr>
    <w:tblPr>
      <w:tblStyleRowBandSize w:val="1"/>
      <w:tblStyleColBandSize w:val="1"/>
      <w:tblBorders>
        <w:top w:val="single" w:sz="8" w:space="0" w:color="5D6D78" w:themeColor="accent5"/>
        <w:bottom w:val="single" w:sz="8" w:space="0" w:color="5D6D78" w:themeColor="accent5"/>
      </w:tblBorders>
    </w:tblPr>
    <w:tblStylePr w:type="fir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la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left w:val="nil"/>
          <w:right w:val="nil"/>
          <w:insideH w:val="nil"/>
          <w:insideV w:val="nil"/>
        </w:tcBorders>
        <w:shd w:val="clear" w:color="auto" w:fill="D5DBDE" w:themeFill="accent5" w:themeFillTint="3F"/>
      </w:tcPr>
    </w:tblStylePr>
  </w:style>
  <w:style w:type="table" w:styleId="LightShading-Accent6">
    <w:name w:val="Light Shading Accent 6"/>
    <w:basedOn w:val="TableNormal"/>
    <w:uiPriority w:val="60"/>
    <w:rsid w:val="00C5169B"/>
    <w:pPr>
      <w:spacing w:after="0" w:line="240" w:lineRule="auto"/>
    </w:pPr>
    <w:rPr>
      <w:color w:val="1C1D28" w:themeColor="accent6" w:themeShade="BF"/>
    </w:rPr>
    <w:tblPr>
      <w:tblStyleRowBandSize w:val="1"/>
      <w:tblStyleColBandSize w:val="1"/>
      <w:tblBorders>
        <w:top w:val="single" w:sz="8" w:space="0" w:color="262836" w:themeColor="accent6"/>
        <w:bottom w:val="single" w:sz="8" w:space="0" w:color="262836" w:themeColor="accent6"/>
      </w:tblBorders>
    </w:tblPr>
    <w:tblStylePr w:type="fir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la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left w:val="nil"/>
          <w:right w:val="nil"/>
          <w:insideH w:val="nil"/>
          <w:insideV w:val="nil"/>
        </w:tcBorders>
        <w:shd w:val="clear" w:color="auto" w:fill="C2C4D4" w:themeFill="accent6" w:themeFillTint="3F"/>
      </w:tcPr>
    </w:tblStylePr>
  </w:style>
  <w:style w:type="character" w:styleId="LineNumber">
    <w:name w:val="line number"/>
    <w:basedOn w:val="DefaultParagraphFont"/>
    <w:uiPriority w:val="99"/>
    <w:semiHidden/>
    <w:unhideWhenUsed/>
    <w:rsid w:val="00C5169B"/>
    <w:rPr>
      <w:lang w:val="en-GB"/>
    </w:rPr>
  </w:style>
  <w:style w:type="paragraph" w:styleId="List">
    <w:name w:val="List"/>
    <w:basedOn w:val="Normal"/>
    <w:uiPriority w:val="99"/>
    <w:semiHidden/>
    <w:unhideWhenUsed/>
    <w:rsid w:val="00C5169B"/>
    <w:pPr>
      <w:ind w:left="283" w:hanging="283"/>
      <w:contextualSpacing/>
    </w:pPr>
  </w:style>
  <w:style w:type="paragraph" w:styleId="List2">
    <w:name w:val="List 2"/>
    <w:basedOn w:val="Normal"/>
    <w:uiPriority w:val="99"/>
    <w:semiHidden/>
    <w:unhideWhenUsed/>
    <w:rsid w:val="00C5169B"/>
    <w:pPr>
      <w:ind w:left="566" w:hanging="283"/>
      <w:contextualSpacing/>
    </w:pPr>
  </w:style>
  <w:style w:type="paragraph" w:styleId="List3">
    <w:name w:val="List 3"/>
    <w:basedOn w:val="Normal"/>
    <w:uiPriority w:val="99"/>
    <w:semiHidden/>
    <w:unhideWhenUsed/>
    <w:rsid w:val="00C5169B"/>
    <w:pPr>
      <w:ind w:left="849" w:hanging="283"/>
      <w:contextualSpacing/>
    </w:pPr>
  </w:style>
  <w:style w:type="paragraph" w:styleId="List4">
    <w:name w:val="List 4"/>
    <w:basedOn w:val="Normal"/>
    <w:uiPriority w:val="99"/>
    <w:semiHidden/>
    <w:unhideWhenUsed/>
    <w:rsid w:val="00C5169B"/>
    <w:pPr>
      <w:ind w:left="1132" w:hanging="283"/>
      <w:contextualSpacing/>
    </w:pPr>
  </w:style>
  <w:style w:type="paragraph" w:styleId="List5">
    <w:name w:val="List 5"/>
    <w:basedOn w:val="Normal"/>
    <w:uiPriority w:val="99"/>
    <w:semiHidden/>
    <w:unhideWhenUsed/>
    <w:rsid w:val="00C5169B"/>
    <w:pPr>
      <w:ind w:left="1415" w:hanging="283"/>
      <w:contextualSpacing/>
    </w:pPr>
  </w:style>
  <w:style w:type="paragraph" w:styleId="ListBullet2">
    <w:name w:val="List Bullet 2"/>
    <w:basedOn w:val="Normal"/>
    <w:uiPriority w:val="99"/>
    <w:semiHidden/>
    <w:unhideWhenUsed/>
    <w:rsid w:val="00C5169B"/>
    <w:pPr>
      <w:numPr>
        <w:numId w:val="15"/>
      </w:numPr>
      <w:contextualSpacing/>
    </w:pPr>
  </w:style>
  <w:style w:type="paragraph" w:styleId="ListBullet3">
    <w:name w:val="List Bullet 3"/>
    <w:basedOn w:val="Normal"/>
    <w:uiPriority w:val="99"/>
    <w:semiHidden/>
    <w:unhideWhenUsed/>
    <w:rsid w:val="00C5169B"/>
    <w:pPr>
      <w:numPr>
        <w:numId w:val="16"/>
      </w:numPr>
      <w:contextualSpacing/>
    </w:pPr>
  </w:style>
  <w:style w:type="paragraph" w:styleId="ListBullet4">
    <w:name w:val="List Bullet 4"/>
    <w:basedOn w:val="Normal"/>
    <w:uiPriority w:val="99"/>
    <w:semiHidden/>
    <w:unhideWhenUsed/>
    <w:rsid w:val="00C5169B"/>
    <w:pPr>
      <w:numPr>
        <w:numId w:val="17"/>
      </w:numPr>
      <w:contextualSpacing/>
    </w:pPr>
  </w:style>
  <w:style w:type="paragraph" w:styleId="ListBullet5">
    <w:name w:val="List Bullet 5"/>
    <w:basedOn w:val="Normal"/>
    <w:uiPriority w:val="99"/>
    <w:semiHidden/>
    <w:unhideWhenUsed/>
    <w:rsid w:val="00C5169B"/>
    <w:pPr>
      <w:numPr>
        <w:numId w:val="18"/>
      </w:numPr>
      <w:contextualSpacing/>
    </w:pPr>
  </w:style>
  <w:style w:type="paragraph" w:styleId="ListContinue">
    <w:name w:val="List Continue"/>
    <w:basedOn w:val="Normal"/>
    <w:uiPriority w:val="99"/>
    <w:semiHidden/>
    <w:unhideWhenUsed/>
    <w:rsid w:val="00C5169B"/>
    <w:pPr>
      <w:ind w:left="283"/>
      <w:contextualSpacing/>
    </w:pPr>
  </w:style>
  <w:style w:type="paragraph" w:styleId="ListContinue2">
    <w:name w:val="List Continue 2"/>
    <w:basedOn w:val="Normal"/>
    <w:uiPriority w:val="99"/>
    <w:semiHidden/>
    <w:unhideWhenUsed/>
    <w:rsid w:val="00C5169B"/>
    <w:pPr>
      <w:ind w:left="566"/>
      <w:contextualSpacing/>
    </w:pPr>
  </w:style>
  <w:style w:type="paragraph" w:styleId="ListContinue3">
    <w:name w:val="List Continue 3"/>
    <w:basedOn w:val="Normal"/>
    <w:uiPriority w:val="99"/>
    <w:semiHidden/>
    <w:unhideWhenUsed/>
    <w:rsid w:val="00C5169B"/>
    <w:pPr>
      <w:ind w:left="849"/>
      <w:contextualSpacing/>
    </w:pPr>
  </w:style>
  <w:style w:type="paragraph" w:styleId="ListContinue4">
    <w:name w:val="List Continue 4"/>
    <w:basedOn w:val="Normal"/>
    <w:uiPriority w:val="99"/>
    <w:semiHidden/>
    <w:unhideWhenUsed/>
    <w:rsid w:val="00C5169B"/>
    <w:pPr>
      <w:ind w:left="1132"/>
      <w:contextualSpacing/>
    </w:pPr>
  </w:style>
  <w:style w:type="paragraph" w:styleId="ListContinue5">
    <w:name w:val="List Continue 5"/>
    <w:basedOn w:val="Normal"/>
    <w:uiPriority w:val="99"/>
    <w:semiHidden/>
    <w:unhideWhenUsed/>
    <w:rsid w:val="00C5169B"/>
    <w:pPr>
      <w:ind w:left="1415"/>
      <w:contextualSpacing/>
    </w:pPr>
  </w:style>
  <w:style w:type="paragraph" w:styleId="ListNumber">
    <w:name w:val="List Number"/>
    <w:basedOn w:val="BodyText"/>
    <w:uiPriority w:val="11"/>
    <w:rsid w:val="00C5169B"/>
    <w:pPr>
      <w:numPr>
        <w:numId w:val="19"/>
      </w:numPr>
    </w:pPr>
  </w:style>
  <w:style w:type="paragraph" w:styleId="ListNumber2">
    <w:name w:val="List Number 2"/>
    <w:basedOn w:val="Normal"/>
    <w:uiPriority w:val="99"/>
    <w:semiHidden/>
    <w:unhideWhenUsed/>
    <w:rsid w:val="00C5169B"/>
    <w:pPr>
      <w:numPr>
        <w:numId w:val="20"/>
      </w:numPr>
      <w:contextualSpacing/>
    </w:pPr>
  </w:style>
  <w:style w:type="paragraph" w:styleId="ListNumber3">
    <w:name w:val="List Number 3"/>
    <w:basedOn w:val="Normal"/>
    <w:uiPriority w:val="99"/>
    <w:semiHidden/>
    <w:unhideWhenUsed/>
    <w:rsid w:val="00C5169B"/>
    <w:pPr>
      <w:numPr>
        <w:numId w:val="21"/>
      </w:numPr>
      <w:contextualSpacing/>
    </w:pPr>
  </w:style>
  <w:style w:type="paragraph" w:styleId="ListNumber4">
    <w:name w:val="List Number 4"/>
    <w:basedOn w:val="Normal"/>
    <w:uiPriority w:val="99"/>
    <w:semiHidden/>
    <w:unhideWhenUsed/>
    <w:rsid w:val="00C5169B"/>
    <w:pPr>
      <w:numPr>
        <w:numId w:val="22"/>
      </w:numPr>
      <w:contextualSpacing/>
    </w:pPr>
  </w:style>
  <w:style w:type="paragraph" w:styleId="ListNumber5">
    <w:name w:val="List Number 5"/>
    <w:basedOn w:val="Normal"/>
    <w:uiPriority w:val="99"/>
    <w:semiHidden/>
    <w:unhideWhenUsed/>
    <w:rsid w:val="00C5169B"/>
    <w:pPr>
      <w:numPr>
        <w:numId w:val="23"/>
      </w:numPr>
      <w:contextualSpacing/>
    </w:pPr>
  </w:style>
  <w:style w:type="table" w:styleId="MediumGrid1">
    <w:name w:val="Medium Grid 1"/>
    <w:basedOn w:val="TableNormal"/>
    <w:uiPriority w:val="67"/>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insideV w:val="single" w:sz="8" w:space="0" w:color="81929D" w:themeColor="text1" w:themeTint="BF"/>
      </w:tblBorders>
    </w:tblPr>
    <w:tcPr>
      <w:shd w:val="clear" w:color="auto" w:fill="D5DBDE" w:themeFill="text1" w:themeFillTint="3F"/>
    </w:tcPr>
    <w:tblStylePr w:type="firstRow">
      <w:rPr>
        <w:b/>
        <w:bCs/>
      </w:rPr>
    </w:tblStylePr>
    <w:tblStylePr w:type="lastRow">
      <w:rPr>
        <w:b/>
        <w:bCs/>
      </w:rPr>
      <w:tblPr/>
      <w:tcPr>
        <w:tcBorders>
          <w:top w:val="single" w:sz="18" w:space="0" w:color="81929D" w:themeColor="text1" w:themeTint="BF"/>
        </w:tcBorders>
      </w:tcPr>
    </w:tblStylePr>
    <w:tblStylePr w:type="firstCol">
      <w:rPr>
        <w:b/>
        <w:bCs/>
      </w:rPr>
    </w:tblStylePr>
    <w:tblStylePr w:type="lastCol">
      <w:rPr>
        <w:b/>
        <w:bCs/>
      </w:r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MediumGrid1-Accent1">
    <w:name w:val="Medium Grid 1 Accent 1"/>
    <w:basedOn w:val="TableNormal"/>
    <w:uiPriority w:val="67"/>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insideV w:val="single" w:sz="8" w:space="0" w:color="FF3144" w:themeColor="accent1" w:themeTint="BF"/>
      </w:tblBorders>
    </w:tblPr>
    <w:tcPr>
      <w:shd w:val="clear" w:color="auto" w:fill="FFBBC1" w:themeFill="accent1" w:themeFillTint="3F"/>
    </w:tcPr>
    <w:tblStylePr w:type="firstRow">
      <w:rPr>
        <w:b/>
        <w:bCs/>
      </w:rPr>
    </w:tblStylePr>
    <w:tblStylePr w:type="lastRow">
      <w:rPr>
        <w:b/>
        <w:bCs/>
      </w:rPr>
      <w:tblPr/>
      <w:tcPr>
        <w:tcBorders>
          <w:top w:val="single" w:sz="18" w:space="0" w:color="FF3144" w:themeColor="accent1" w:themeTint="BF"/>
        </w:tcBorders>
      </w:tcPr>
    </w:tblStylePr>
    <w:tblStylePr w:type="firstCol">
      <w:rPr>
        <w:b/>
        <w:bCs/>
      </w:rPr>
    </w:tblStylePr>
    <w:tblStylePr w:type="lastCol">
      <w:rPr>
        <w:b/>
        <w:bCs/>
      </w:r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MediumGrid1-Accent2">
    <w:name w:val="Medium Grid 1 Accent 2"/>
    <w:basedOn w:val="TableNormal"/>
    <w:uiPriority w:val="67"/>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insideV w:val="single" w:sz="8" w:space="0" w:color="A1AEB3" w:themeColor="accent2" w:themeTint="BF"/>
      </w:tblBorders>
    </w:tblPr>
    <w:tcPr>
      <w:shd w:val="clear" w:color="auto" w:fill="E0E4E6" w:themeFill="accent2" w:themeFillTint="3F"/>
    </w:tcPr>
    <w:tblStylePr w:type="firstRow">
      <w:rPr>
        <w:b/>
        <w:bCs/>
      </w:rPr>
    </w:tblStylePr>
    <w:tblStylePr w:type="lastRow">
      <w:rPr>
        <w:b/>
        <w:bCs/>
      </w:rPr>
      <w:tblPr/>
      <w:tcPr>
        <w:tcBorders>
          <w:top w:val="single" w:sz="18" w:space="0" w:color="A1AEB3" w:themeColor="accent2" w:themeTint="BF"/>
        </w:tcBorders>
      </w:tcPr>
    </w:tblStylePr>
    <w:tblStylePr w:type="firstCol">
      <w:rPr>
        <w:b/>
        <w:bCs/>
      </w:rPr>
    </w:tblStylePr>
    <w:tblStylePr w:type="lastCol">
      <w:rPr>
        <w:b/>
        <w:bCs/>
      </w:r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MediumGrid1-Accent3">
    <w:name w:val="Medium Grid 1 Accent 3"/>
    <w:basedOn w:val="TableNormal"/>
    <w:uiPriority w:val="67"/>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insideV w:val="single" w:sz="8" w:space="0" w:color="EBF2F3" w:themeColor="accent3" w:themeTint="BF"/>
      </w:tblBorders>
    </w:tblPr>
    <w:tcPr>
      <w:shd w:val="clear" w:color="auto" w:fill="F8FBFB" w:themeFill="accent3" w:themeFillTint="3F"/>
    </w:tcPr>
    <w:tblStylePr w:type="firstRow">
      <w:rPr>
        <w:b/>
        <w:bCs/>
      </w:rPr>
    </w:tblStylePr>
    <w:tblStylePr w:type="lastRow">
      <w:rPr>
        <w:b/>
        <w:bCs/>
      </w:rPr>
      <w:tblPr/>
      <w:tcPr>
        <w:tcBorders>
          <w:top w:val="single" w:sz="18" w:space="0" w:color="EBF2F3" w:themeColor="accent3" w:themeTint="BF"/>
        </w:tcBorders>
      </w:tcPr>
    </w:tblStylePr>
    <w:tblStylePr w:type="firstCol">
      <w:rPr>
        <w:b/>
        <w:bCs/>
      </w:rPr>
    </w:tblStylePr>
    <w:tblStylePr w:type="lastCol">
      <w:rPr>
        <w:b/>
        <w:bCs/>
      </w:r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MediumGrid1-Accent4">
    <w:name w:val="Medium Grid 1 Accent 4"/>
    <w:basedOn w:val="TableNormal"/>
    <w:uiPriority w:val="67"/>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insideV w:val="single" w:sz="8" w:space="0" w:color="D9E4E6" w:themeColor="accent4" w:themeTint="BF"/>
      </w:tblBorders>
    </w:tblPr>
    <w:tcPr>
      <w:shd w:val="clear" w:color="auto" w:fill="F2F6F6" w:themeFill="accent4" w:themeFillTint="3F"/>
    </w:tcPr>
    <w:tblStylePr w:type="firstRow">
      <w:rPr>
        <w:b/>
        <w:bCs/>
      </w:rPr>
    </w:tblStylePr>
    <w:tblStylePr w:type="lastRow">
      <w:rPr>
        <w:b/>
        <w:bCs/>
      </w:rPr>
      <w:tblPr/>
      <w:tcPr>
        <w:tcBorders>
          <w:top w:val="single" w:sz="18" w:space="0" w:color="D9E4E6" w:themeColor="accent4" w:themeTint="BF"/>
        </w:tcBorders>
      </w:tcPr>
    </w:tblStylePr>
    <w:tblStylePr w:type="firstCol">
      <w:rPr>
        <w:b/>
        <w:bCs/>
      </w:rPr>
    </w:tblStylePr>
    <w:tblStylePr w:type="lastCol">
      <w:rPr>
        <w:b/>
        <w:bCs/>
      </w:r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MediumGrid1-Accent5">
    <w:name w:val="Medium Grid 1 Accent 5"/>
    <w:basedOn w:val="TableNormal"/>
    <w:uiPriority w:val="67"/>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insideV w:val="single" w:sz="8" w:space="0" w:color="81929D" w:themeColor="accent5" w:themeTint="BF"/>
      </w:tblBorders>
    </w:tblPr>
    <w:tcPr>
      <w:shd w:val="clear" w:color="auto" w:fill="D5DBDE" w:themeFill="accent5" w:themeFillTint="3F"/>
    </w:tcPr>
    <w:tblStylePr w:type="firstRow">
      <w:rPr>
        <w:b/>
        <w:bCs/>
      </w:rPr>
    </w:tblStylePr>
    <w:tblStylePr w:type="lastRow">
      <w:rPr>
        <w:b/>
        <w:bCs/>
      </w:rPr>
      <w:tblPr/>
      <w:tcPr>
        <w:tcBorders>
          <w:top w:val="single" w:sz="18" w:space="0" w:color="81929D" w:themeColor="accent5" w:themeTint="BF"/>
        </w:tcBorders>
      </w:tcPr>
    </w:tblStylePr>
    <w:tblStylePr w:type="firstCol">
      <w:rPr>
        <w:b/>
        <w:bCs/>
      </w:rPr>
    </w:tblStylePr>
    <w:tblStylePr w:type="lastCol">
      <w:rPr>
        <w:b/>
        <w:bCs/>
      </w:r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MediumGrid1-Accent6">
    <w:name w:val="Medium Grid 1 Accent 6"/>
    <w:basedOn w:val="TableNormal"/>
    <w:uiPriority w:val="67"/>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insideV w:val="single" w:sz="8" w:space="0" w:color="515573" w:themeColor="accent6" w:themeTint="BF"/>
      </w:tblBorders>
    </w:tblPr>
    <w:tcPr>
      <w:shd w:val="clear" w:color="auto" w:fill="C2C4D4" w:themeFill="accent6" w:themeFillTint="3F"/>
    </w:tcPr>
    <w:tblStylePr w:type="firstRow">
      <w:rPr>
        <w:b/>
        <w:bCs/>
      </w:rPr>
    </w:tblStylePr>
    <w:tblStylePr w:type="lastRow">
      <w:rPr>
        <w:b/>
        <w:bCs/>
      </w:rPr>
      <w:tblPr/>
      <w:tcPr>
        <w:tcBorders>
          <w:top w:val="single" w:sz="18" w:space="0" w:color="515573" w:themeColor="accent6" w:themeTint="BF"/>
        </w:tcBorders>
      </w:tcPr>
    </w:tblStylePr>
    <w:tblStylePr w:type="firstCol">
      <w:rPr>
        <w:b/>
        <w:bCs/>
      </w:rPr>
    </w:tblStylePr>
    <w:tblStylePr w:type="lastCol">
      <w:rPr>
        <w:b/>
        <w:bCs/>
      </w:r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MediumGrid2">
    <w:name w:val="Medium Grid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cPr>
      <w:shd w:val="clear" w:color="auto" w:fill="D5DBDE" w:themeFill="text1" w:themeFillTint="3F"/>
    </w:tcPr>
    <w:tblStylePr w:type="firstRow">
      <w:rPr>
        <w:b/>
        <w:bCs/>
        <w:color w:val="5D6D78" w:themeColor="text1"/>
      </w:rPr>
      <w:tblPr/>
      <w:tcPr>
        <w:shd w:val="clear" w:color="auto" w:fill="EEF0F2" w:themeFill="tex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text1" w:themeFillTint="33"/>
      </w:tcPr>
    </w:tblStylePr>
    <w:tblStylePr w:type="band1Vert">
      <w:tblPr/>
      <w:tcPr>
        <w:shd w:val="clear" w:color="auto" w:fill="ABB6BE" w:themeFill="text1" w:themeFillTint="7F"/>
      </w:tcPr>
    </w:tblStylePr>
    <w:tblStylePr w:type="band1Horz">
      <w:tblPr/>
      <w:tcPr>
        <w:tcBorders>
          <w:insideH w:val="single" w:sz="6" w:space="0" w:color="5D6D78" w:themeColor="text1"/>
          <w:insideV w:val="single" w:sz="6" w:space="0" w:color="5D6D78" w:themeColor="text1"/>
        </w:tcBorders>
        <w:shd w:val="clear" w:color="auto" w:fill="ABB6B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cPr>
      <w:shd w:val="clear" w:color="auto" w:fill="FFBBC1" w:themeFill="accent1" w:themeFillTint="3F"/>
    </w:tcPr>
    <w:tblStylePr w:type="firstRow">
      <w:rPr>
        <w:b/>
        <w:bCs/>
        <w:color w:val="5D6D78" w:themeColor="text1"/>
      </w:rPr>
      <w:tblPr/>
      <w:tcPr>
        <w:shd w:val="clear" w:color="auto" w:fill="FFE4E6" w:themeFill="accen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FC8CD" w:themeFill="accent1" w:themeFillTint="33"/>
      </w:tcPr>
    </w:tblStylePr>
    <w:tblStylePr w:type="band1Vert">
      <w:tblPr/>
      <w:tcPr>
        <w:shd w:val="clear" w:color="auto" w:fill="FF7682" w:themeFill="accent1" w:themeFillTint="7F"/>
      </w:tcPr>
    </w:tblStylePr>
    <w:tblStylePr w:type="band1Horz">
      <w:tblPr/>
      <w:tcPr>
        <w:tcBorders>
          <w:insideH w:val="single" w:sz="6" w:space="0" w:color="EB0017" w:themeColor="accent1"/>
          <w:insideV w:val="single" w:sz="6" w:space="0" w:color="EB0017" w:themeColor="accent1"/>
        </w:tcBorders>
        <w:shd w:val="clear" w:color="auto" w:fill="FF768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cPr>
      <w:shd w:val="clear" w:color="auto" w:fill="E0E4E6" w:themeFill="accent2" w:themeFillTint="3F"/>
    </w:tcPr>
    <w:tblStylePr w:type="firstRow">
      <w:rPr>
        <w:b/>
        <w:bCs/>
        <w:color w:val="5D6D78" w:themeColor="text1"/>
      </w:rPr>
      <w:tblPr/>
      <w:tcPr>
        <w:shd w:val="clear" w:color="auto" w:fill="F2F4F5" w:themeFill="accent2"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E5E9EA" w:themeFill="accent2" w:themeFillTint="33"/>
      </w:tcPr>
    </w:tblStylePr>
    <w:tblStylePr w:type="band1Vert">
      <w:tblPr/>
      <w:tcPr>
        <w:shd w:val="clear" w:color="auto" w:fill="C0C9CC" w:themeFill="accent2" w:themeFillTint="7F"/>
      </w:tcPr>
    </w:tblStylePr>
    <w:tblStylePr w:type="band1Horz">
      <w:tblPr/>
      <w:tcPr>
        <w:tcBorders>
          <w:insideH w:val="single" w:sz="6" w:space="0" w:color="82939A" w:themeColor="accent2"/>
          <w:insideV w:val="single" w:sz="6" w:space="0" w:color="82939A" w:themeColor="accent2"/>
        </w:tcBorders>
        <w:shd w:val="clear" w:color="auto" w:fill="C0C9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cPr>
      <w:shd w:val="clear" w:color="auto" w:fill="F8FBFB" w:themeFill="accent3" w:themeFillTint="3F"/>
    </w:tcPr>
    <w:tblStylePr w:type="firstRow">
      <w:rPr>
        <w:b/>
        <w:bCs/>
        <w:color w:val="5D6D78" w:themeColor="text1"/>
      </w:rPr>
      <w:tblPr/>
      <w:tcPr>
        <w:shd w:val="clear" w:color="auto" w:fill="FCFDFD" w:themeFill="accent3"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9FBFC" w:themeFill="accent3" w:themeFillTint="33"/>
      </w:tcPr>
    </w:tblStylePr>
    <w:tblStylePr w:type="band1Vert">
      <w:tblPr/>
      <w:tcPr>
        <w:shd w:val="clear" w:color="auto" w:fill="F1F6F7" w:themeFill="accent3" w:themeFillTint="7F"/>
      </w:tcPr>
    </w:tblStylePr>
    <w:tblStylePr w:type="band1Horz">
      <w:tblPr/>
      <w:tcPr>
        <w:tcBorders>
          <w:insideH w:val="single" w:sz="6" w:space="0" w:color="E5EFF0" w:themeColor="accent3"/>
          <w:insideV w:val="single" w:sz="6" w:space="0" w:color="E5EFF0" w:themeColor="accent3"/>
        </w:tcBorders>
        <w:shd w:val="clear" w:color="auto" w:fill="F1F6F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cPr>
      <w:shd w:val="clear" w:color="auto" w:fill="F2F6F6" w:themeFill="accent4" w:themeFillTint="3F"/>
    </w:tcPr>
    <w:tblStylePr w:type="firstRow">
      <w:rPr>
        <w:b/>
        <w:bCs/>
        <w:color w:val="5D6D78" w:themeColor="text1"/>
      </w:rPr>
      <w:tblPr/>
      <w:tcPr>
        <w:shd w:val="clear" w:color="auto" w:fill="F9FBFB" w:themeFill="accent4"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4F7F8" w:themeFill="accent4" w:themeFillTint="33"/>
      </w:tcPr>
    </w:tblStylePr>
    <w:tblStylePr w:type="band1Vert">
      <w:tblPr/>
      <w:tcPr>
        <w:shd w:val="clear" w:color="auto" w:fill="E5ECEE" w:themeFill="accent4" w:themeFillTint="7F"/>
      </w:tcPr>
    </w:tblStylePr>
    <w:tblStylePr w:type="band1Horz">
      <w:tblPr/>
      <w:tcPr>
        <w:tcBorders>
          <w:insideH w:val="single" w:sz="6" w:space="0" w:color="CDDBDE" w:themeColor="accent4"/>
          <w:insideV w:val="single" w:sz="6" w:space="0" w:color="CDDBDE" w:themeColor="accent4"/>
        </w:tcBorders>
        <w:shd w:val="clear" w:color="auto" w:fill="E5EC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cPr>
      <w:shd w:val="clear" w:color="auto" w:fill="D5DBDE" w:themeFill="accent5" w:themeFillTint="3F"/>
    </w:tcPr>
    <w:tblStylePr w:type="firstRow">
      <w:rPr>
        <w:b/>
        <w:bCs/>
        <w:color w:val="5D6D78" w:themeColor="text1"/>
      </w:rPr>
      <w:tblPr/>
      <w:tcPr>
        <w:shd w:val="clear" w:color="auto" w:fill="EEF0F2" w:themeFill="accent5"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accent5" w:themeFillTint="33"/>
      </w:tcPr>
    </w:tblStylePr>
    <w:tblStylePr w:type="band1Vert">
      <w:tblPr/>
      <w:tcPr>
        <w:shd w:val="clear" w:color="auto" w:fill="ABB6BE" w:themeFill="accent5" w:themeFillTint="7F"/>
      </w:tcPr>
    </w:tblStylePr>
    <w:tblStylePr w:type="band1Horz">
      <w:tblPr/>
      <w:tcPr>
        <w:tcBorders>
          <w:insideH w:val="single" w:sz="6" w:space="0" w:color="5D6D78" w:themeColor="accent5"/>
          <w:insideV w:val="single" w:sz="6" w:space="0" w:color="5D6D78" w:themeColor="accent5"/>
        </w:tcBorders>
        <w:shd w:val="clear" w:color="auto" w:fill="ABB6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cPr>
      <w:shd w:val="clear" w:color="auto" w:fill="C2C4D4" w:themeFill="accent6" w:themeFillTint="3F"/>
    </w:tcPr>
    <w:tblStylePr w:type="firstRow">
      <w:rPr>
        <w:b/>
        <w:bCs/>
        <w:color w:val="5D6D78" w:themeColor="text1"/>
      </w:rPr>
      <w:tblPr/>
      <w:tcPr>
        <w:shd w:val="clear" w:color="auto" w:fill="E6E7EE" w:themeFill="accent6"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CDCFDC" w:themeFill="accent6" w:themeFillTint="33"/>
      </w:tcPr>
    </w:tblStylePr>
    <w:tblStylePr w:type="band1Vert">
      <w:tblPr/>
      <w:tcPr>
        <w:shd w:val="clear" w:color="auto" w:fill="8489A9" w:themeFill="accent6" w:themeFillTint="7F"/>
      </w:tcPr>
    </w:tblStylePr>
    <w:tblStylePr w:type="band1Horz">
      <w:tblPr/>
      <w:tcPr>
        <w:tcBorders>
          <w:insideH w:val="single" w:sz="6" w:space="0" w:color="262836" w:themeColor="accent6"/>
          <w:insideV w:val="single" w:sz="6" w:space="0" w:color="262836" w:themeColor="accent6"/>
        </w:tcBorders>
        <w:shd w:val="clear" w:color="auto" w:fill="8489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text1" w:themeFillTint="7F"/>
      </w:tcPr>
    </w:tblStylePr>
  </w:style>
  <w:style w:type="table" w:styleId="MediumGrid3-Accent1">
    <w:name w:val="Medium Grid 3 Accent 1"/>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00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00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82" w:themeFill="accent1" w:themeFillTint="7F"/>
      </w:tcPr>
    </w:tblStylePr>
  </w:style>
  <w:style w:type="table" w:styleId="MediumGrid3-Accent2">
    <w:name w:val="Medium Grid 3 Accent 2"/>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4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939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939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9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9CC" w:themeFill="accent2" w:themeFillTint="7F"/>
      </w:tcPr>
    </w:tblStylePr>
  </w:style>
  <w:style w:type="table" w:styleId="MediumGrid3-Accent3">
    <w:name w:val="Medium Grid 3 Accent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B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F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F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6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6F7" w:themeFill="accent3" w:themeFillTint="7F"/>
      </w:tcPr>
    </w:tblStylePr>
  </w:style>
  <w:style w:type="table" w:styleId="MediumGrid3-Accent4">
    <w:name w:val="Medium Grid 3 Accent 4"/>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6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B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B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C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CEE" w:themeFill="accent4" w:themeFillTint="7F"/>
      </w:tcPr>
    </w:tblStylePr>
  </w:style>
  <w:style w:type="table" w:styleId="MediumGrid3-Accent5">
    <w:name w:val="Medium Grid 3 Accent 5"/>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accent5" w:themeFillTint="7F"/>
      </w:tcPr>
    </w:tblStylePr>
  </w:style>
  <w:style w:type="table" w:styleId="MediumGrid3-Accent6">
    <w:name w:val="Medium Grid 3 Accent 6"/>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C4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8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8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489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489A9" w:themeFill="accent6" w:themeFillTint="7F"/>
      </w:tcPr>
    </w:tblStylePr>
  </w:style>
  <w:style w:type="table" w:styleId="MediumList1">
    <w:name w:val="Medium List 1"/>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text1"/>
        <w:bottom w:val="single" w:sz="8" w:space="0" w:color="5D6D78" w:themeColor="text1"/>
      </w:tblBorders>
    </w:tblPr>
    <w:tblStylePr w:type="firstRow">
      <w:rPr>
        <w:rFonts w:asciiTheme="majorHAnsi" w:eastAsiaTheme="majorEastAsia" w:hAnsiTheme="majorHAnsi" w:cstheme="majorBidi"/>
      </w:rPr>
      <w:tblPr/>
      <w:tcPr>
        <w:tcBorders>
          <w:top w:val="nil"/>
          <w:bottom w:val="single" w:sz="8" w:space="0" w:color="5D6D78" w:themeColor="text1"/>
        </w:tcBorders>
      </w:tcPr>
    </w:tblStylePr>
    <w:tblStylePr w:type="lastRow">
      <w:rPr>
        <w:b/>
        <w:bCs/>
        <w:color w:val="262836" w:themeColor="text2"/>
      </w:rPr>
      <w:tblPr/>
      <w:tcPr>
        <w:tcBorders>
          <w:top w:val="single" w:sz="8" w:space="0" w:color="5D6D78" w:themeColor="text1"/>
          <w:bottom w:val="single" w:sz="8" w:space="0" w:color="5D6D78" w:themeColor="text1"/>
        </w:tcBorders>
      </w:tcPr>
    </w:tblStylePr>
    <w:tblStylePr w:type="firstCol">
      <w:rPr>
        <w:b/>
        <w:bCs/>
      </w:rPr>
    </w:tblStylePr>
    <w:tblStylePr w:type="lastCol">
      <w:rPr>
        <w:b/>
        <w:bCs/>
      </w:rPr>
      <w:tblPr/>
      <w:tcPr>
        <w:tcBorders>
          <w:top w:val="single" w:sz="8" w:space="0" w:color="5D6D78" w:themeColor="text1"/>
          <w:bottom w:val="single" w:sz="8" w:space="0" w:color="5D6D78" w:themeColor="text1"/>
        </w:tcBorders>
      </w:tcPr>
    </w:tblStylePr>
    <w:tblStylePr w:type="band1Vert">
      <w:tblPr/>
      <w:tcPr>
        <w:shd w:val="clear" w:color="auto" w:fill="D5DBDE" w:themeFill="text1" w:themeFillTint="3F"/>
      </w:tcPr>
    </w:tblStylePr>
    <w:tblStylePr w:type="band1Horz">
      <w:tblPr/>
      <w:tcPr>
        <w:shd w:val="clear" w:color="auto" w:fill="D5DBDE" w:themeFill="text1" w:themeFillTint="3F"/>
      </w:tcPr>
    </w:tblStylePr>
  </w:style>
  <w:style w:type="table" w:styleId="MediumList1-Accent1">
    <w:name w:val="Medium List 1 Accent 1"/>
    <w:basedOn w:val="TableNormal"/>
    <w:uiPriority w:val="65"/>
    <w:rsid w:val="00C5169B"/>
    <w:pPr>
      <w:spacing w:after="0" w:line="240" w:lineRule="auto"/>
    </w:pPr>
    <w:rPr>
      <w:color w:val="5D6D78" w:themeColor="text1"/>
    </w:rPr>
    <w:tblPr>
      <w:tblStyleRowBandSize w:val="1"/>
      <w:tblStyleColBandSize w:val="1"/>
      <w:tblBorders>
        <w:top w:val="single" w:sz="8" w:space="0" w:color="EB0017" w:themeColor="accent1"/>
        <w:bottom w:val="single" w:sz="8" w:space="0" w:color="EB0017" w:themeColor="accent1"/>
      </w:tblBorders>
    </w:tblPr>
    <w:tblStylePr w:type="firstRow">
      <w:rPr>
        <w:rFonts w:asciiTheme="majorHAnsi" w:eastAsiaTheme="majorEastAsia" w:hAnsiTheme="majorHAnsi" w:cstheme="majorBidi"/>
      </w:rPr>
      <w:tblPr/>
      <w:tcPr>
        <w:tcBorders>
          <w:top w:val="nil"/>
          <w:bottom w:val="single" w:sz="8" w:space="0" w:color="EB0017" w:themeColor="accent1"/>
        </w:tcBorders>
      </w:tcPr>
    </w:tblStylePr>
    <w:tblStylePr w:type="lastRow">
      <w:rPr>
        <w:b/>
        <w:bCs/>
        <w:color w:val="262836" w:themeColor="text2"/>
      </w:rPr>
      <w:tblPr/>
      <w:tcPr>
        <w:tcBorders>
          <w:top w:val="single" w:sz="8" w:space="0" w:color="EB0017" w:themeColor="accent1"/>
          <w:bottom w:val="single" w:sz="8" w:space="0" w:color="EB0017" w:themeColor="accent1"/>
        </w:tcBorders>
      </w:tcPr>
    </w:tblStylePr>
    <w:tblStylePr w:type="firstCol">
      <w:rPr>
        <w:b/>
        <w:bCs/>
      </w:rPr>
    </w:tblStylePr>
    <w:tblStylePr w:type="lastCol">
      <w:rPr>
        <w:b/>
        <w:bCs/>
      </w:rPr>
      <w:tblPr/>
      <w:tcPr>
        <w:tcBorders>
          <w:top w:val="single" w:sz="8" w:space="0" w:color="EB0017" w:themeColor="accent1"/>
          <w:bottom w:val="single" w:sz="8" w:space="0" w:color="EB0017" w:themeColor="accent1"/>
        </w:tcBorders>
      </w:tcPr>
    </w:tblStylePr>
    <w:tblStylePr w:type="band1Vert">
      <w:tblPr/>
      <w:tcPr>
        <w:shd w:val="clear" w:color="auto" w:fill="FFBBC1" w:themeFill="accent1" w:themeFillTint="3F"/>
      </w:tcPr>
    </w:tblStylePr>
    <w:tblStylePr w:type="band1Horz">
      <w:tblPr/>
      <w:tcPr>
        <w:shd w:val="clear" w:color="auto" w:fill="FFBBC1" w:themeFill="accent1" w:themeFillTint="3F"/>
      </w:tcPr>
    </w:tblStylePr>
  </w:style>
  <w:style w:type="table" w:styleId="MediumList1-Accent2">
    <w:name w:val="Medium List 1 Accent 2"/>
    <w:basedOn w:val="TableNormal"/>
    <w:uiPriority w:val="65"/>
    <w:rsid w:val="00C5169B"/>
    <w:pPr>
      <w:spacing w:after="0" w:line="240" w:lineRule="auto"/>
    </w:pPr>
    <w:rPr>
      <w:color w:val="5D6D78" w:themeColor="text1"/>
    </w:rPr>
    <w:tblPr>
      <w:tblStyleRowBandSize w:val="1"/>
      <w:tblStyleColBandSize w:val="1"/>
      <w:tblBorders>
        <w:top w:val="single" w:sz="8" w:space="0" w:color="82939A" w:themeColor="accent2"/>
        <w:bottom w:val="single" w:sz="8" w:space="0" w:color="82939A" w:themeColor="accent2"/>
      </w:tblBorders>
    </w:tblPr>
    <w:tblStylePr w:type="firstRow">
      <w:rPr>
        <w:rFonts w:asciiTheme="majorHAnsi" w:eastAsiaTheme="majorEastAsia" w:hAnsiTheme="majorHAnsi" w:cstheme="majorBidi"/>
      </w:rPr>
      <w:tblPr/>
      <w:tcPr>
        <w:tcBorders>
          <w:top w:val="nil"/>
          <w:bottom w:val="single" w:sz="8" w:space="0" w:color="82939A" w:themeColor="accent2"/>
        </w:tcBorders>
      </w:tcPr>
    </w:tblStylePr>
    <w:tblStylePr w:type="lastRow">
      <w:rPr>
        <w:b/>
        <w:bCs/>
        <w:color w:val="262836" w:themeColor="text2"/>
      </w:rPr>
      <w:tblPr/>
      <w:tcPr>
        <w:tcBorders>
          <w:top w:val="single" w:sz="8" w:space="0" w:color="82939A" w:themeColor="accent2"/>
          <w:bottom w:val="single" w:sz="8" w:space="0" w:color="82939A" w:themeColor="accent2"/>
        </w:tcBorders>
      </w:tcPr>
    </w:tblStylePr>
    <w:tblStylePr w:type="firstCol">
      <w:rPr>
        <w:b/>
        <w:bCs/>
      </w:rPr>
    </w:tblStylePr>
    <w:tblStylePr w:type="lastCol">
      <w:rPr>
        <w:b/>
        <w:bCs/>
      </w:rPr>
      <w:tblPr/>
      <w:tcPr>
        <w:tcBorders>
          <w:top w:val="single" w:sz="8" w:space="0" w:color="82939A" w:themeColor="accent2"/>
          <w:bottom w:val="single" w:sz="8" w:space="0" w:color="82939A" w:themeColor="accent2"/>
        </w:tcBorders>
      </w:tcPr>
    </w:tblStylePr>
    <w:tblStylePr w:type="band1Vert">
      <w:tblPr/>
      <w:tcPr>
        <w:shd w:val="clear" w:color="auto" w:fill="E0E4E6" w:themeFill="accent2" w:themeFillTint="3F"/>
      </w:tcPr>
    </w:tblStylePr>
    <w:tblStylePr w:type="band1Horz">
      <w:tblPr/>
      <w:tcPr>
        <w:shd w:val="clear" w:color="auto" w:fill="E0E4E6" w:themeFill="accent2" w:themeFillTint="3F"/>
      </w:tcPr>
    </w:tblStylePr>
  </w:style>
  <w:style w:type="table" w:styleId="MediumList1-Accent3">
    <w:name w:val="Medium List 1 Accent 3"/>
    <w:basedOn w:val="TableNormal"/>
    <w:uiPriority w:val="65"/>
    <w:rsid w:val="00C5169B"/>
    <w:pPr>
      <w:spacing w:after="0" w:line="240" w:lineRule="auto"/>
    </w:pPr>
    <w:rPr>
      <w:color w:val="5D6D78" w:themeColor="text1"/>
    </w:rPr>
    <w:tblPr>
      <w:tblStyleRowBandSize w:val="1"/>
      <w:tblStyleColBandSize w:val="1"/>
      <w:tblBorders>
        <w:top w:val="single" w:sz="8" w:space="0" w:color="E5EFF0" w:themeColor="accent3"/>
        <w:bottom w:val="single" w:sz="8" w:space="0" w:color="E5EFF0" w:themeColor="accent3"/>
      </w:tblBorders>
    </w:tblPr>
    <w:tblStylePr w:type="firstRow">
      <w:rPr>
        <w:rFonts w:asciiTheme="majorHAnsi" w:eastAsiaTheme="majorEastAsia" w:hAnsiTheme="majorHAnsi" w:cstheme="majorBidi"/>
      </w:rPr>
      <w:tblPr/>
      <w:tcPr>
        <w:tcBorders>
          <w:top w:val="nil"/>
          <w:bottom w:val="single" w:sz="8" w:space="0" w:color="E5EFF0" w:themeColor="accent3"/>
        </w:tcBorders>
      </w:tcPr>
    </w:tblStylePr>
    <w:tblStylePr w:type="lastRow">
      <w:rPr>
        <w:b/>
        <w:bCs/>
        <w:color w:val="262836" w:themeColor="text2"/>
      </w:rPr>
      <w:tblPr/>
      <w:tcPr>
        <w:tcBorders>
          <w:top w:val="single" w:sz="8" w:space="0" w:color="E5EFF0" w:themeColor="accent3"/>
          <w:bottom w:val="single" w:sz="8" w:space="0" w:color="E5EFF0" w:themeColor="accent3"/>
        </w:tcBorders>
      </w:tcPr>
    </w:tblStylePr>
    <w:tblStylePr w:type="firstCol">
      <w:rPr>
        <w:b/>
        <w:bCs/>
      </w:rPr>
    </w:tblStylePr>
    <w:tblStylePr w:type="lastCol">
      <w:rPr>
        <w:b/>
        <w:bCs/>
      </w:rPr>
      <w:tblPr/>
      <w:tcPr>
        <w:tcBorders>
          <w:top w:val="single" w:sz="8" w:space="0" w:color="E5EFF0" w:themeColor="accent3"/>
          <w:bottom w:val="single" w:sz="8" w:space="0" w:color="E5EFF0" w:themeColor="accent3"/>
        </w:tcBorders>
      </w:tcPr>
    </w:tblStylePr>
    <w:tblStylePr w:type="band1Vert">
      <w:tblPr/>
      <w:tcPr>
        <w:shd w:val="clear" w:color="auto" w:fill="F8FBFB" w:themeFill="accent3" w:themeFillTint="3F"/>
      </w:tcPr>
    </w:tblStylePr>
    <w:tblStylePr w:type="band1Horz">
      <w:tblPr/>
      <w:tcPr>
        <w:shd w:val="clear" w:color="auto" w:fill="F8FBFB" w:themeFill="accent3" w:themeFillTint="3F"/>
      </w:tcPr>
    </w:tblStylePr>
  </w:style>
  <w:style w:type="table" w:styleId="MediumList1-Accent4">
    <w:name w:val="Medium List 1 Accent 4"/>
    <w:basedOn w:val="TableNormal"/>
    <w:uiPriority w:val="65"/>
    <w:rsid w:val="00C5169B"/>
    <w:pPr>
      <w:spacing w:after="0" w:line="240" w:lineRule="auto"/>
    </w:pPr>
    <w:rPr>
      <w:color w:val="5D6D78" w:themeColor="text1"/>
    </w:rPr>
    <w:tblPr>
      <w:tblStyleRowBandSize w:val="1"/>
      <w:tblStyleColBandSize w:val="1"/>
      <w:tblBorders>
        <w:top w:val="single" w:sz="8" w:space="0" w:color="CDDBDE" w:themeColor="accent4"/>
        <w:bottom w:val="single" w:sz="8" w:space="0" w:color="CDDBDE" w:themeColor="accent4"/>
      </w:tblBorders>
    </w:tblPr>
    <w:tblStylePr w:type="firstRow">
      <w:rPr>
        <w:rFonts w:asciiTheme="majorHAnsi" w:eastAsiaTheme="majorEastAsia" w:hAnsiTheme="majorHAnsi" w:cstheme="majorBidi"/>
      </w:rPr>
      <w:tblPr/>
      <w:tcPr>
        <w:tcBorders>
          <w:top w:val="nil"/>
          <w:bottom w:val="single" w:sz="8" w:space="0" w:color="CDDBDE" w:themeColor="accent4"/>
        </w:tcBorders>
      </w:tcPr>
    </w:tblStylePr>
    <w:tblStylePr w:type="lastRow">
      <w:rPr>
        <w:b/>
        <w:bCs/>
        <w:color w:val="262836" w:themeColor="text2"/>
      </w:rPr>
      <w:tblPr/>
      <w:tcPr>
        <w:tcBorders>
          <w:top w:val="single" w:sz="8" w:space="0" w:color="CDDBDE" w:themeColor="accent4"/>
          <w:bottom w:val="single" w:sz="8" w:space="0" w:color="CDDBDE" w:themeColor="accent4"/>
        </w:tcBorders>
      </w:tcPr>
    </w:tblStylePr>
    <w:tblStylePr w:type="firstCol">
      <w:rPr>
        <w:b/>
        <w:bCs/>
      </w:rPr>
    </w:tblStylePr>
    <w:tblStylePr w:type="lastCol">
      <w:rPr>
        <w:b/>
        <w:bCs/>
      </w:rPr>
      <w:tblPr/>
      <w:tcPr>
        <w:tcBorders>
          <w:top w:val="single" w:sz="8" w:space="0" w:color="CDDBDE" w:themeColor="accent4"/>
          <w:bottom w:val="single" w:sz="8" w:space="0" w:color="CDDBDE" w:themeColor="accent4"/>
        </w:tcBorders>
      </w:tcPr>
    </w:tblStylePr>
    <w:tblStylePr w:type="band1Vert">
      <w:tblPr/>
      <w:tcPr>
        <w:shd w:val="clear" w:color="auto" w:fill="F2F6F6" w:themeFill="accent4" w:themeFillTint="3F"/>
      </w:tcPr>
    </w:tblStylePr>
    <w:tblStylePr w:type="band1Horz">
      <w:tblPr/>
      <w:tcPr>
        <w:shd w:val="clear" w:color="auto" w:fill="F2F6F6" w:themeFill="accent4" w:themeFillTint="3F"/>
      </w:tcPr>
    </w:tblStylePr>
  </w:style>
  <w:style w:type="table" w:styleId="MediumList1-Accent5">
    <w:name w:val="Medium List 1 Accent 5"/>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accent5"/>
        <w:bottom w:val="single" w:sz="8" w:space="0" w:color="5D6D78" w:themeColor="accent5"/>
      </w:tblBorders>
    </w:tblPr>
    <w:tblStylePr w:type="firstRow">
      <w:rPr>
        <w:rFonts w:asciiTheme="majorHAnsi" w:eastAsiaTheme="majorEastAsia" w:hAnsiTheme="majorHAnsi" w:cstheme="majorBidi"/>
      </w:rPr>
      <w:tblPr/>
      <w:tcPr>
        <w:tcBorders>
          <w:top w:val="nil"/>
          <w:bottom w:val="single" w:sz="8" w:space="0" w:color="5D6D78" w:themeColor="accent5"/>
        </w:tcBorders>
      </w:tcPr>
    </w:tblStylePr>
    <w:tblStylePr w:type="lastRow">
      <w:rPr>
        <w:b/>
        <w:bCs/>
        <w:color w:val="262836" w:themeColor="text2"/>
      </w:rPr>
      <w:tblPr/>
      <w:tcPr>
        <w:tcBorders>
          <w:top w:val="single" w:sz="8" w:space="0" w:color="5D6D78" w:themeColor="accent5"/>
          <w:bottom w:val="single" w:sz="8" w:space="0" w:color="5D6D78" w:themeColor="accent5"/>
        </w:tcBorders>
      </w:tcPr>
    </w:tblStylePr>
    <w:tblStylePr w:type="firstCol">
      <w:rPr>
        <w:b/>
        <w:bCs/>
      </w:rPr>
    </w:tblStylePr>
    <w:tblStylePr w:type="lastCol">
      <w:rPr>
        <w:b/>
        <w:bCs/>
      </w:rPr>
      <w:tblPr/>
      <w:tcPr>
        <w:tcBorders>
          <w:top w:val="single" w:sz="8" w:space="0" w:color="5D6D78" w:themeColor="accent5"/>
          <w:bottom w:val="single" w:sz="8" w:space="0" w:color="5D6D78" w:themeColor="accent5"/>
        </w:tcBorders>
      </w:tcPr>
    </w:tblStylePr>
    <w:tblStylePr w:type="band1Vert">
      <w:tblPr/>
      <w:tcPr>
        <w:shd w:val="clear" w:color="auto" w:fill="D5DBDE" w:themeFill="accent5" w:themeFillTint="3F"/>
      </w:tcPr>
    </w:tblStylePr>
    <w:tblStylePr w:type="band1Horz">
      <w:tblPr/>
      <w:tcPr>
        <w:shd w:val="clear" w:color="auto" w:fill="D5DBDE" w:themeFill="accent5" w:themeFillTint="3F"/>
      </w:tcPr>
    </w:tblStylePr>
  </w:style>
  <w:style w:type="table" w:styleId="MediumList1-Accent6">
    <w:name w:val="Medium List 1 Accent 6"/>
    <w:basedOn w:val="TableNormal"/>
    <w:uiPriority w:val="65"/>
    <w:rsid w:val="00C5169B"/>
    <w:pPr>
      <w:spacing w:after="0" w:line="240" w:lineRule="auto"/>
    </w:pPr>
    <w:rPr>
      <w:color w:val="5D6D78" w:themeColor="text1"/>
    </w:rPr>
    <w:tblPr>
      <w:tblStyleRowBandSize w:val="1"/>
      <w:tblStyleColBandSize w:val="1"/>
      <w:tblBorders>
        <w:top w:val="single" w:sz="8" w:space="0" w:color="262836" w:themeColor="accent6"/>
        <w:bottom w:val="single" w:sz="8" w:space="0" w:color="262836" w:themeColor="accent6"/>
      </w:tblBorders>
    </w:tblPr>
    <w:tblStylePr w:type="firstRow">
      <w:rPr>
        <w:rFonts w:asciiTheme="majorHAnsi" w:eastAsiaTheme="majorEastAsia" w:hAnsiTheme="majorHAnsi" w:cstheme="majorBidi"/>
      </w:rPr>
      <w:tblPr/>
      <w:tcPr>
        <w:tcBorders>
          <w:top w:val="nil"/>
          <w:bottom w:val="single" w:sz="8" w:space="0" w:color="262836" w:themeColor="accent6"/>
        </w:tcBorders>
      </w:tcPr>
    </w:tblStylePr>
    <w:tblStylePr w:type="lastRow">
      <w:rPr>
        <w:b/>
        <w:bCs/>
        <w:color w:val="262836" w:themeColor="text2"/>
      </w:rPr>
      <w:tblPr/>
      <w:tcPr>
        <w:tcBorders>
          <w:top w:val="single" w:sz="8" w:space="0" w:color="262836" w:themeColor="accent6"/>
          <w:bottom w:val="single" w:sz="8" w:space="0" w:color="262836" w:themeColor="accent6"/>
        </w:tcBorders>
      </w:tcPr>
    </w:tblStylePr>
    <w:tblStylePr w:type="firstCol">
      <w:rPr>
        <w:b/>
        <w:bCs/>
      </w:rPr>
    </w:tblStylePr>
    <w:tblStylePr w:type="lastCol">
      <w:rPr>
        <w:b/>
        <w:bCs/>
      </w:rPr>
      <w:tblPr/>
      <w:tcPr>
        <w:tcBorders>
          <w:top w:val="single" w:sz="8" w:space="0" w:color="262836" w:themeColor="accent6"/>
          <w:bottom w:val="single" w:sz="8" w:space="0" w:color="262836" w:themeColor="accent6"/>
        </w:tcBorders>
      </w:tcPr>
    </w:tblStylePr>
    <w:tblStylePr w:type="band1Vert">
      <w:tblPr/>
      <w:tcPr>
        <w:shd w:val="clear" w:color="auto" w:fill="C2C4D4" w:themeFill="accent6" w:themeFillTint="3F"/>
      </w:tcPr>
    </w:tblStylePr>
    <w:tblStylePr w:type="band1Horz">
      <w:tblPr/>
      <w:tcPr>
        <w:shd w:val="clear" w:color="auto" w:fill="C2C4D4" w:themeFill="accent6" w:themeFillTint="3F"/>
      </w:tcPr>
    </w:tblStylePr>
  </w:style>
  <w:style w:type="table" w:styleId="MediumList2">
    <w:name w:val="Medium Lis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rPr>
        <w:sz w:val="24"/>
        <w:szCs w:val="24"/>
      </w:rPr>
      <w:tblPr/>
      <w:tcPr>
        <w:tcBorders>
          <w:top w:val="nil"/>
          <w:left w:val="nil"/>
          <w:bottom w:val="single" w:sz="24" w:space="0" w:color="5D6D78" w:themeColor="text1"/>
          <w:right w:val="nil"/>
          <w:insideH w:val="nil"/>
          <w:insideV w:val="nil"/>
        </w:tcBorders>
        <w:shd w:val="clear" w:color="auto" w:fill="FFFFFF" w:themeFill="background1"/>
      </w:tcPr>
    </w:tblStylePr>
    <w:tblStylePr w:type="lastRow">
      <w:tblPr/>
      <w:tcPr>
        <w:tcBorders>
          <w:top w:val="single" w:sz="8" w:space="0" w:color="5D6D7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text1"/>
          <w:insideH w:val="nil"/>
          <w:insideV w:val="nil"/>
        </w:tcBorders>
        <w:shd w:val="clear" w:color="auto" w:fill="FFFFFF" w:themeFill="background1"/>
      </w:tcPr>
    </w:tblStylePr>
    <w:tblStylePr w:type="lastCol">
      <w:tblPr/>
      <w:tcPr>
        <w:tcBorders>
          <w:top w:val="nil"/>
          <w:left w:val="single" w:sz="8" w:space="0" w:color="5D6D7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top w:val="nil"/>
          <w:bottom w:val="nil"/>
          <w:insideH w:val="nil"/>
          <w:insideV w:val="nil"/>
        </w:tcBorders>
        <w:shd w:val="clear" w:color="auto" w:fill="D5DBD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rPr>
        <w:sz w:val="24"/>
        <w:szCs w:val="24"/>
      </w:rPr>
      <w:tblPr/>
      <w:tcPr>
        <w:tcBorders>
          <w:top w:val="nil"/>
          <w:left w:val="nil"/>
          <w:bottom w:val="single" w:sz="24" w:space="0" w:color="EB0017" w:themeColor="accent1"/>
          <w:right w:val="nil"/>
          <w:insideH w:val="nil"/>
          <w:insideV w:val="nil"/>
        </w:tcBorders>
        <w:shd w:val="clear" w:color="auto" w:fill="FFFFFF" w:themeFill="background1"/>
      </w:tcPr>
    </w:tblStylePr>
    <w:tblStylePr w:type="lastRow">
      <w:tblPr/>
      <w:tcPr>
        <w:tcBorders>
          <w:top w:val="single" w:sz="8" w:space="0" w:color="EB001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0017" w:themeColor="accent1"/>
          <w:insideH w:val="nil"/>
          <w:insideV w:val="nil"/>
        </w:tcBorders>
        <w:shd w:val="clear" w:color="auto" w:fill="FFFFFF" w:themeFill="background1"/>
      </w:tcPr>
    </w:tblStylePr>
    <w:tblStylePr w:type="lastCol">
      <w:tblPr/>
      <w:tcPr>
        <w:tcBorders>
          <w:top w:val="nil"/>
          <w:left w:val="single" w:sz="8" w:space="0" w:color="EB00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top w:val="nil"/>
          <w:bottom w:val="nil"/>
          <w:insideH w:val="nil"/>
          <w:insideV w:val="nil"/>
        </w:tcBorders>
        <w:shd w:val="clear" w:color="auto" w:fill="FFBB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rPr>
        <w:sz w:val="24"/>
        <w:szCs w:val="24"/>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tblPr/>
      <w:tcPr>
        <w:tcBorders>
          <w:top w:val="single" w:sz="8" w:space="0" w:color="82939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939A" w:themeColor="accent2"/>
          <w:insideH w:val="nil"/>
          <w:insideV w:val="nil"/>
        </w:tcBorders>
        <w:shd w:val="clear" w:color="auto" w:fill="FFFFFF" w:themeFill="background1"/>
      </w:tcPr>
    </w:tblStylePr>
    <w:tblStylePr w:type="lastCol">
      <w:tblPr/>
      <w:tcPr>
        <w:tcBorders>
          <w:top w:val="nil"/>
          <w:left w:val="single" w:sz="8" w:space="0" w:color="82939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top w:val="nil"/>
          <w:bottom w:val="nil"/>
          <w:insideH w:val="nil"/>
          <w:insideV w:val="nil"/>
        </w:tcBorders>
        <w:shd w:val="clear" w:color="auto" w:fill="E0E4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rPr>
        <w:sz w:val="24"/>
        <w:szCs w:val="24"/>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tblPr/>
      <w:tcPr>
        <w:tcBorders>
          <w:top w:val="single" w:sz="8" w:space="0" w:color="E5EF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FF0" w:themeColor="accent3"/>
          <w:insideH w:val="nil"/>
          <w:insideV w:val="nil"/>
        </w:tcBorders>
        <w:shd w:val="clear" w:color="auto" w:fill="FFFFFF" w:themeFill="background1"/>
      </w:tcPr>
    </w:tblStylePr>
    <w:tblStylePr w:type="lastCol">
      <w:tblPr/>
      <w:tcPr>
        <w:tcBorders>
          <w:top w:val="nil"/>
          <w:left w:val="single" w:sz="8" w:space="0" w:color="E5EF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top w:val="nil"/>
          <w:bottom w:val="nil"/>
          <w:insideH w:val="nil"/>
          <w:insideV w:val="nil"/>
        </w:tcBorders>
        <w:shd w:val="clear" w:color="auto" w:fill="F8FB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rPr>
        <w:sz w:val="24"/>
        <w:szCs w:val="24"/>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tblPr/>
      <w:tcPr>
        <w:tcBorders>
          <w:top w:val="single" w:sz="8" w:space="0" w:color="CDDBD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BDE" w:themeColor="accent4"/>
          <w:insideH w:val="nil"/>
          <w:insideV w:val="nil"/>
        </w:tcBorders>
        <w:shd w:val="clear" w:color="auto" w:fill="FFFFFF" w:themeFill="background1"/>
      </w:tcPr>
    </w:tblStylePr>
    <w:tblStylePr w:type="lastCol">
      <w:tblPr/>
      <w:tcPr>
        <w:tcBorders>
          <w:top w:val="nil"/>
          <w:left w:val="single" w:sz="8" w:space="0" w:color="CDDBD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top w:val="nil"/>
          <w:bottom w:val="nil"/>
          <w:insideH w:val="nil"/>
          <w:insideV w:val="nil"/>
        </w:tcBorders>
        <w:shd w:val="clear" w:color="auto" w:fill="F2F6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rPr>
        <w:sz w:val="24"/>
        <w:szCs w:val="24"/>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tblPr/>
      <w:tcPr>
        <w:tcBorders>
          <w:top w:val="single" w:sz="8" w:space="0" w:color="5D6D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accent5"/>
          <w:insideH w:val="nil"/>
          <w:insideV w:val="nil"/>
        </w:tcBorders>
        <w:shd w:val="clear" w:color="auto" w:fill="FFFFFF" w:themeFill="background1"/>
      </w:tcPr>
    </w:tblStylePr>
    <w:tblStylePr w:type="lastCol">
      <w:tblPr/>
      <w:tcPr>
        <w:tcBorders>
          <w:top w:val="nil"/>
          <w:left w:val="single" w:sz="8" w:space="0" w:color="5D6D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top w:val="nil"/>
          <w:bottom w:val="nil"/>
          <w:insideH w:val="nil"/>
          <w:insideV w:val="nil"/>
        </w:tcBorders>
        <w:shd w:val="clear" w:color="auto" w:fill="D5DBD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rPr>
        <w:sz w:val="24"/>
        <w:szCs w:val="24"/>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tblPr/>
      <w:tcPr>
        <w:tcBorders>
          <w:top w:val="single" w:sz="8" w:space="0" w:color="2628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836" w:themeColor="accent6"/>
          <w:insideH w:val="nil"/>
          <w:insideV w:val="nil"/>
        </w:tcBorders>
        <w:shd w:val="clear" w:color="auto" w:fill="FFFFFF" w:themeFill="background1"/>
      </w:tcPr>
    </w:tblStylePr>
    <w:tblStylePr w:type="lastCol">
      <w:tblPr/>
      <w:tcPr>
        <w:tcBorders>
          <w:top w:val="nil"/>
          <w:left w:val="single" w:sz="8" w:space="0" w:color="2628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top w:val="nil"/>
          <w:bottom w:val="nil"/>
          <w:insideH w:val="nil"/>
          <w:insideV w:val="nil"/>
        </w:tcBorders>
        <w:shd w:val="clear" w:color="auto" w:fill="C2C4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tblBorders>
    </w:tblPr>
    <w:tblStylePr w:type="firstRow">
      <w:pPr>
        <w:spacing w:before="0" w:after="0" w:line="240" w:lineRule="auto"/>
      </w:pPr>
      <w:rPr>
        <w:b/>
        <w:bCs/>
        <w:color w:val="FFFFFF" w:themeColor="background1"/>
      </w:rPr>
      <w:tblPr/>
      <w:tcPr>
        <w:tc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shd w:val="clear" w:color="auto" w:fill="5D6D78" w:themeFill="text1"/>
      </w:tcPr>
    </w:tblStylePr>
    <w:tblStylePr w:type="lastRow">
      <w:pPr>
        <w:spacing w:before="0" w:after="0" w:line="240" w:lineRule="auto"/>
      </w:pPr>
      <w:rPr>
        <w:b/>
        <w:bCs/>
      </w:rPr>
      <w:tblPr/>
      <w:tcPr>
        <w:tcBorders>
          <w:top w:val="double" w:sz="6"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tcPr>
    </w:tblStylePr>
    <w:tblStylePr w:type="firstCol">
      <w:rPr>
        <w:b/>
        <w:bCs/>
      </w:rPr>
    </w:tblStylePr>
    <w:tblStylePr w:type="lastCol">
      <w:rPr>
        <w:b/>
        <w:bCs/>
      </w:rPr>
    </w:tblStylePr>
    <w:tblStylePr w:type="band1Vert">
      <w:tblPr/>
      <w:tcPr>
        <w:shd w:val="clear" w:color="auto" w:fill="D5DBDE" w:themeFill="text1" w:themeFillTint="3F"/>
      </w:tcPr>
    </w:tblStylePr>
    <w:tblStylePr w:type="band1Horz">
      <w:tblPr/>
      <w:tcPr>
        <w:tcBorders>
          <w:insideH w:val="nil"/>
          <w:insideV w:val="nil"/>
        </w:tcBorders>
        <w:shd w:val="clear" w:color="auto" w:fill="D5DBD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tblBorders>
    </w:tblPr>
    <w:tblStylePr w:type="firstRow">
      <w:pPr>
        <w:spacing w:before="0" w:after="0" w:line="240" w:lineRule="auto"/>
      </w:pPr>
      <w:rPr>
        <w:b/>
        <w:bCs/>
        <w:color w:val="FFFFFF" w:themeColor="background1"/>
      </w:rPr>
      <w:tblPr/>
      <w:tcPr>
        <w:tc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shd w:val="clear" w:color="auto" w:fill="EB0017" w:themeFill="accent1"/>
      </w:tcPr>
    </w:tblStylePr>
    <w:tblStylePr w:type="lastRow">
      <w:pPr>
        <w:spacing w:before="0" w:after="0" w:line="240" w:lineRule="auto"/>
      </w:pPr>
      <w:rPr>
        <w:b/>
        <w:bCs/>
      </w:rPr>
      <w:tblPr/>
      <w:tcPr>
        <w:tcBorders>
          <w:top w:val="double" w:sz="6"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BC1" w:themeFill="accent1" w:themeFillTint="3F"/>
      </w:tcPr>
    </w:tblStylePr>
    <w:tblStylePr w:type="band1Horz">
      <w:tblPr/>
      <w:tcPr>
        <w:tcBorders>
          <w:insideH w:val="nil"/>
          <w:insideV w:val="nil"/>
        </w:tcBorders>
        <w:shd w:val="clear" w:color="auto" w:fill="FFBB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tblBorders>
    </w:tblPr>
    <w:tblStylePr w:type="firstRow">
      <w:pPr>
        <w:spacing w:before="0" w:after="0" w:line="240" w:lineRule="auto"/>
      </w:pPr>
      <w:rPr>
        <w:b/>
        <w:bCs/>
        <w:color w:val="FFFFFF" w:themeColor="background1"/>
      </w:rPr>
      <w:tblPr/>
      <w:tcPr>
        <w:tc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shd w:val="clear" w:color="auto" w:fill="82939A" w:themeFill="accent2"/>
      </w:tcPr>
    </w:tblStylePr>
    <w:tblStylePr w:type="lastRow">
      <w:pPr>
        <w:spacing w:before="0" w:after="0" w:line="240" w:lineRule="auto"/>
      </w:pPr>
      <w:rPr>
        <w:b/>
        <w:bCs/>
      </w:rPr>
      <w:tblPr/>
      <w:tcPr>
        <w:tcBorders>
          <w:top w:val="double" w:sz="6"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E4E6" w:themeFill="accent2" w:themeFillTint="3F"/>
      </w:tcPr>
    </w:tblStylePr>
    <w:tblStylePr w:type="band1Horz">
      <w:tblPr/>
      <w:tcPr>
        <w:tcBorders>
          <w:insideH w:val="nil"/>
          <w:insideV w:val="nil"/>
        </w:tcBorders>
        <w:shd w:val="clear" w:color="auto" w:fill="E0E4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tblBorders>
    </w:tblPr>
    <w:tblStylePr w:type="firstRow">
      <w:pPr>
        <w:spacing w:before="0" w:after="0" w:line="240" w:lineRule="auto"/>
      </w:pPr>
      <w:rPr>
        <w:b/>
        <w:bCs/>
        <w:color w:val="FFFFFF" w:themeColor="background1"/>
      </w:rPr>
      <w:tblPr/>
      <w:tcPr>
        <w:tc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shd w:val="clear" w:color="auto" w:fill="E5EFF0" w:themeFill="accent3"/>
      </w:tcPr>
    </w:tblStylePr>
    <w:tblStylePr w:type="lastRow">
      <w:pPr>
        <w:spacing w:before="0" w:after="0" w:line="240" w:lineRule="auto"/>
      </w:pPr>
      <w:rPr>
        <w:b/>
        <w:bCs/>
      </w:rPr>
      <w:tblPr/>
      <w:tcPr>
        <w:tcBorders>
          <w:top w:val="double" w:sz="6"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BFB" w:themeFill="accent3" w:themeFillTint="3F"/>
      </w:tcPr>
    </w:tblStylePr>
    <w:tblStylePr w:type="band1Horz">
      <w:tblPr/>
      <w:tcPr>
        <w:tcBorders>
          <w:insideH w:val="nil"/>
          <w:insideV w:val="nil"/>
        </w:tcBorders>
        <w:shd w:val="clear" w:color="auto" w:fill="F8FB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tblBorders>
    </w:tblPr>
    <w:tblStylePr w:type="firstRow">
      <w:pPr>
        <w:spacing w:before="0" w:after="0" w:line="240" w:lineRule="auto"/>
      </w:pPr>
      <w:rPr>
        <w:b/>
        <w:bCs/>
        <w:color w:val="FFFFFF" w:themeColor="background1"/>
      </w:rPr>
      <w:tblPr/>
      <w:tcPr>
        <w:tc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shd w:val="clear" w:color="auto" w:fill="CDDBDE" w:themeFill="accent4"/>
      </w:tcPr>
    </w:tblStylePr>
    <w:tblStylePr w:type="lastRow">
      <w:pPr>
        <w:spacing w:before="0" w:after="0" w:line="240" w:lineRule="auto"/>
      </w:pPr>
      <w:rPr>
        <w:b/>
        <w:bCs/>
      </w:rPr>
      <w:tblPr/>
      <w:tcPr>
        <w:tcBorders>
          <w:top w:val="double" w:sz="6"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F6F6" w:themeFill="accent4" w:themeFillTint="3F"/>
      </w:tcPr>
    </w:tblStylePr>
    <w:tblStylePr w:type="band1Horz">
      <w:tblPr/>
      <w:tcPr>
        <w:tcBorders>
          <w:insideH w:val="nil"/>
          <w:insideV w:val="nil"/>
        </w:tcBorders>
        <w:shd w:val="clear" w:color="auto" w:fill="F2F6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tblBorders>
    </w:tblPr>
    <w:tblStylePr w:type="firstRow">
      <w:pPr>
        <w:spacing w:before="0" w:after="0" w:line="240" w:lineRule="auto"/>
      </w:pPr>
      <w:rPr>
        <w:b/>
        <w:bCs/>
        <w:color w:val="FFFFFF" w:themeColor="background1"/>
      </w:rPr>
      <w:tblPr/>
      <w:tcPr>
        <w:tc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shd w:val="clear" w:color="auto" w:fill="5D6D78" w:themeFill="accent5"/>
      </w:tcPr>
    </w:tblStylePr>
    <w:tblStylePr w:type="lastRow">
      <w:pPr>
        <w:spacing w:before="0" w:after="0" w:line="240" w:lineRule="auto"/>
      </w:pPr>
      <w:rPr>
        <w:b/>
        <w:bCs/>
      </w:rPr>
      <w:tblPr/>
      <w:tcPr>
        <w:tcBorders>
          <w:top w:val="double" w:sz="6"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BDE" w:themeFill="accent5" w:themeFillTint="3F"/>
      </w:tcPr>
    </w:tblStylePr>
    <w:tblStylePr w:type="band1Horz">
      <w:tblPr/>
      <w:tcPr>
        <w:tcBorders>
          <w:insideH w:val="nil"/>
          <w:insideV w:val="nil"/>
        </w:tcBorders>
        <w:shd w:val="clear" w:color="auto" w:fill="D5DBD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tblBorders>
    </w:tblPr>
    <w:tblStylePr w:type="firstRow">
      <w:pPr>
        <w:spacing w:before="0" w:after="0" w:line="240" w:lineRule="auto"/>
      </w:pPr>
      <w:rPr>
        <w:b/>
        <w:bCs/>
        <w:color w:val="FFFFFF" w:themeColor="background1"/>
      </w:rPr>
      <w:tblPr/>
      <w:tcPr>
        <w:tc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shd w:val="clear" w:color="auto" w:fill="262836" w:themeFill="accent6"/>
      </w:tcPr>
    </w:tblStylePr>
    <w:tblStylePr w:type="lastRow">
      <w:pPr>
        <w:spacing w:before="0" w:after="0" w:line="240" w:lineRule="auto"/>
      </w:pPr>
      <w:rPr>
        <w:b/>
        <w:bCs/>
      </w:rPr>
      <w:tblPr/>
      <w:tcPr>
        <w:tcBorders>
          <w:top w:val="double" w:sz="6"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2C4D4" w:themeFill="accent6" w:themeFillTint="3F"/>
      </w:tcPr>
    </w:tblStylePr>
    <w:tblStylePr w:type="band1Horz">
      <w:tblPr/>
      <w:tcPr>
        <w:tcBorders>
          <w:insideH w:val="nil"/>
          <w:insideV w:val="nil"/>
        </w:tcBorders>
        <w:shd w:val="clear" w:color="auto" w:fill="C2C4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text1"/>
      </w:tcPr>
    </w:tblStylePr>
    <w:tblStylePr w:type="lastCol">
      <w:rPr>
        <w:b/>
        <w:bCs/>
        <w:color w:val="FFFFFF" w:themeColor="background1"/>
      </w:rPr>
      <w:tblPr/>
      <w:tcPr>
        <w:tcBorders>
          <w:left w:val="nil"/>
          <w:right w:val="nil"/>
          <w:insideH w:val="nil"/>
          <w:insideV w:val="nil"/>
        </w:tcBorders>
        <w:shd w:val="clear" w:color="auto" w:fill="5D6D7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00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0017" w:themeFill="accent1"/>
      </w:tcPr>
    </w:tblStylePr>
    <w:tblStylePr w:type="lastCol">
      <w:rPr>
        <w:b/>
        <w:bCs/>
        <w:color w:val="FFFFFF" w:themeColor="background1"/>
      </w:rPr>
      <w:tblPr/>
      <w:tcPr>
        <w:tcBorders>
          <w:left w:val="nil"/>
          <w:right w:val="nil"/>
          <w:insideH w:val="nil"/>
          <w:insideV w:val="nil"/>
        </w:tcBorders>
        <w:shd w:val="clear" w:color="auto" w:fill="EB00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939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939A" w:themeFill="accent2"/>
      </w:tcPr>
    </w:tblStylePr>
    <w:tblStylePr w:type="lastCol">
      <w:rPr>
        <w:b/>
        <w:bCs/>
        <w:color w:val="FFFFFF" w:themeColor="background1"/>
      </w:rPr>
      <w:tblPr/>
      <w:tcPr>
        <w:tcBorders>
          <w:left w:val="nil"/>
          <w:right w:val="nil"/>
          <w:insideH w:val="nil"/>
          <w:insideV w:val="nil"/>
        </w:tcBorders>
        <w:shd w:val="clear" w:color="auto" w:fill="82939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F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EFF0" w:themeFill="accent3"/>
      </w:tcPr>
    </w:tblStylePr>
    <w:tblStylePr w:type="lastCol">
      <w:rPr>
        <w:b/>
        <w:bCs/>
        <w:color w:val="FFFFFF" w:themeColor="background1"/>
      </w:rPr>
      <w:tblPr/>
      <w:tcPr>
        <w:tcBorders>
          <w:left w:val="nil"/>
          <w:right w:val="nil"/>
          <w:insideH w:val="nil"/>
          <w:insideV w:val="nil"/>
        </w:tcBorders>
        <w:shd w:val="clear" w:color="auto" w:fill="E5EF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BD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BDE" w:themeFill="accent4"/>
      </w:tcPr>
    </w:tblStylePr>
    <w:tblStylePr w:type="lastCol">
      <w:rPr>
        <w:b/>
        <w:bCs/>
        <w:color w:val="FFFFFF" w:themeColor="background1"/>
      </w:rPr>
      <w:tblPr/>
      <w:tcPr>
        <w:tcBorders>
          <w:left w:val="nil"/>
          <w:right w:val="nil"/>
          <w:insideH w:val="nil"/>
          <w:insideV w:val="nil"/>
        </w:tcBorders>
        <w:shd w:val="clear" w:color="auto" w:fill="CDDBD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accent5"/>
      </w:tcPr>
    </w:tblStylePr>
    <w:tblStylePr w:type="lastCol">
      <w:rPr>
        <w:b/>
        <w:bCs/>
        <w:color w:val="FFFFFF" w:themeColor="background1"/>
      </w:rPr>
      <w:tblPr/>
      <w:tcPr>
        <w:tcBorders>
          <w:left w:val="nil"/>
          <w:right w:val="nil"/>
          <w:insideH w:val="nil"/>
          <w:insideV w:val="nil"/>
        </w:tcBorders>
        <w:shd w:val="clear" w:color="auto" w:fill="5D6D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8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2836" w:themeFill="accent6"/>
      </w:tcPr>
    </w:tblStylePr>
    <w:tblStylePr w:type="lastCol">
      <w:rPr>
        <w:b/>
        <w:bCs/>
        <w:color w:val="FFFFFF" w:themeColor="background1"/>
      </w:rPr>
      <w:tblPr/>
      <w:tcPr>
        <w:tcBorders>
          <w:left w:val="nil"/>
          <w:right w:val="nil"/>
          <w:insideH w:val="nil"/>
          <w:insideV w:val="nil"/>
        </w:tcBorders>
        <w:shd w:val="clear" w:color="auto" w:fill="2628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51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169B"/>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unhideWhenUsed/>
    <w:rsid w:val="00C5169B"/>
    <w:rPr>
      <w:rFonts w:ascii="Times New Roman" w:hAnsi="Times New Roman" w:cs="Times New Roman"/>
      <w:sz w:val="24"/>
      <w:szCs w:val="24"/>
    </w:rPr>
  </w:style>
  <w:style w:type="paragraph" w:styleId="NormalIndent">
    <w:name w:val="Normal Indent"/>
    <w:basedOn w:val="Normal"/>
    <w:uiPriority w:val="99"/>
    <w:semiHidden/>
    <w:unhideWhenUsed/>
    <w:rsid w:val="00C5169B"/>
    <w:pPr>
      <w:ind w:left="720"/>
    </w:pPr>
  </w:style>
  <w:style w:type="paragraph" w:styleId="NoteHeading">
    <w:name w:val="Note Heading"/>
    <w:basedOn w:val="Normal"/>
    <w:next w:val="Normal"/>
    <w:link w:val="NoteHeadingChar"/>
    <w:uiPriority w:val="99"/>
    <w:semiHidden/>
    <w:unhideWhenUsed/>
    <w:rsid w:val="00C5169B"/>
    <w:pPr>
      <w:spacing w:after="0" w:line="240" w:lineRule="auto"/>
    </w:pPr>
  </w:style>
  <w:style w:type="character" w:customStyle="1" w:styleId="NoteHeadingChar">
    <w:name w:val="Note Heading Char"/>
    <w:basedOn w:val="DefaultParagraphFont"/>
    <w:link w:val="NoteHeading"/>
    <w:uiPriority w:val="99"/>
    <w:semiHidden/>
    <w:rsid w:val="00C5169B"/>
    <w:rPr>
      <w:sz w:val="20"/>
      <w:lang w:val="en-GB"/>
    </w:rPr>
  </w:style>
  <w:style w:type="character" w:styleId="PageNumber">
    <w:name w:val="page number"/>
    <w:basedOn w:val="DefaultParagraphFont"/>
    <w:uiPriority w:val="49"/>
    <w:semiHidden/>
    <w:rsid w:val="00C5169B"/>
    <w:rPr>
      <w:color w:val="5D6D78" w:themeColor="text1"/>
      <w:lang w:val="en-GB"/>
    </w:rPr>
  </w:style>
  <w:style w:type="character" w:styleId="PlaceholderText">
    <w:name w:val="Placeholder Text"/>
    <w:basedOn w:val="DefaultParagraphFont"/>
    <w:uiPriority w:val="99"/>
    <w:semiHidden/>
    <w:rsid w:val="00C5169B"/>
    <w:rPr>
      <w:color w:val="808080"/>
      <w:lang w:val="en-GB"/>
    </w:rPr>
  </w:style>
  <w:style w:type="paragraph" w:styleId="PlainText">
    <w:name w:val="Plain Text"/>
    <w:basedOn w:val="Normal"/>
    <w:link w:val="PlainTextChar"/>
    <w:uiPriority w:val="99"/>
    <w:semiHidden/>
    <w:unhideWhenUsed/>
    <w:rsid w:val="00C51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5169B"/>
    <w:rPr>
      <w:rFonts w:ascii="Consolas" w:hAnsi="Consolas" w:cs="Consolas"/>
      <w:sz w:val="21"/>
      <w:szCs w:val="21"/>
      <w:lang w:val="en-GB"/>
    </w:rPr>
  </w:style>
  <w:style w:type="paragraph" w:styleId="Salutation">
    <w:name w:val="Salutation"/>
    <w:basedOn w:val="Normal"/>
    <w:next w:val="Normal"/>
    <w:link w:val="SalutationChar"/>
    <w:uiPriority w:val="99"/>
    <w:semiHidden/>
    <w:unhideWhenUsed/>
    <w:rsid w:val="00C5169B"/>
  </w:style>
  <w:style w:type="character" w:customStyle="1" w:styleId="SalutationChar">
    <w:name w:val="Salutation Char"/>
    <w:basedOn w:val="DefaultParagraphFont"/>
    <w:link w:val="Salutation"/>
    <w:uiPriority w:val="99"/>
    <w:semiHidden/>
    <w:rsid w:val="00C5169B"/>
    <w:rPr>
      <w:sz w:val="20"/>
      <w:lang w:val="en-GB"/>
    </w:rPr>
  </w:style>
  <w:style w:type="paragraph" w:styleId="Signature">
    <w:name w:val="Signature"/>
    <w:basedOn w:val="Normal"/>
    <w:link w:val="SignatureChar"/>
    <w:uiPriority w:val="99"/>
    <w:semiHidden/>
    <w:unhideWhenUsed/>
    <w:rsid w:val="00C5169B"/>
    <w:pPr>
      <w:spacing w:after="0" w:line="240" w:lineRule="auto"/>
      <w:ind w:left="4252"/>
    </w:pPr>
  </w:style>
  <w:style w:type="character" w:customStyle="1" w:styleId="SignatureChar">
    <w:name w:val="Signature Char"/>
    <w:basedOn w:val="DefaultParagraphFont"/>
    <w:link w:val="Signature"/>
    <w:uiPriority w:val="99"/>
    <w:semiHidden/>
    <w:rsid w:val="00C5169B"/>
    <w:rPr>
      <w:sz w:val="20"/>
      <w:lang w:val="en-GB"/>
    </w:rPr>
  </w:style>
  <w:style w:type="table" w:styleId="Table3Deffects1">
    <w:name w:val="Table 3D effects 1"/>
    <w:basedOn w:val="TableNormal"/>
    <w:uiPriority w:val="99"/>
    <w:semiHidden/>
    <w:unhideWhenUsed/>
    <w:rsid w:val="00C5169B"/>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169B"/>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169B"/>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169B"/>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169B"/>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169B"/>
    <w:pPr>
      <w:spacing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169B"/>
    <w:pPr>
      <w:spacing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169B"/>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169B"/>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169B"/>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16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169B"/>
    <w:pPr>
      <w:spacing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169B"/>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169B"/>
    <w:pPr>
      <w:spacing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169B"/>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169B"/>
    <w:pPr>
      <w:spacing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169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169B"/>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169B"/>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169B"/>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5169B"/>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169B"/>
    <w:pPr>
      <w:spacing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169B"/>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169B"/>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5169B"/>
    <w:pPr>
      <w:spacing w:after="0"/>
      <w:ind w:left="200" w:hanging="200"/>
    </w:pPr>
  </w:style>
  <w:style w:type="paragraph" w:styleId="TableofFigures">
    <w:name w:val="table of figures"/>
    <w:basedOn w:val="Normal"/>
    <w:next w:val="Normal"/>
    <w:uiPriority w:val="99"/>
    <w:semiHidden/>
    <w:unhideWhenUsed/>
    <w:rsid w:val="00C5169B"/>
    <w:pPr>
      <w:spacing w:after="0"/>
    </w:pPr>
  </w:style>
  <w:style w:type="table" w:styleId="TableProfessional">
    <w:name w:val="Table Professional"/>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169B"/>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16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169B"/>
    <w:pPr>
      <w:spacing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5169B"/>
    <w:pPr>
      <w:spacing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16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169B"/>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169B"/>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5169B"/>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5169B"/>
    <w:pPr>
      <w:spacing w:before="120"/>
    </w:pPr>
    <w:rPr>
      <w:rFonts w:asciiTheme="majorHAnsi" w:eastAsiaTheme="majorEastAsia" w:hAnsiTheme="majorHAnsi" w:cstheme="majorBidi"/>
      <w:b/>
      <w:bCs/>
      <w:sz w:val="24"/>
      <w:szCs w:val="24"/>
    </w:rPr>
  </w:style>
  <w:style w:type="paragraph" w:styleId="TOC1">
    <w:name w:val="toc 1"/>
    <w:basedOn w:val="BodyText"/>
    <w:uiPriority w:val="39"/>
    <w:rsid w:val="00C5169B"/>
    <w:pPr>
      <w:tabs>
        <w:tab w:val="right" w:leader="dot" w:pos="8505"/>
      </w:tabs>
      <w:spacing w:before="120" w:after="60"/>
    </w:pPr>
    <w:rPr>
      <w:noProof/>
      <w:color w:val="262836" w:themeColor="text2"/>
    </w:rPr>
  </w:style>
  <w:style w:type="paragraph" w:styleId="TOC2">
    <w:name w:val="toc 2"/>
    <w:basedOn w:val="TOC1"/>
    <w:uiPriority w:val="39"/>
    <w:unhideWhenUsed/>
    <w:rsid w:val="00C5169B"/>
    <w:pPr>
      <w:spacing w:before="0"/>
      <w:ind w:left="284"/>
    </w:pPr>
    <w:rPr>
      <w:sz w:val="16"/>
    </w:rPr>
  </w:style>
  <w:style w:type="paragraph" w:styleId="TOC3">
    <w:name w:val="toc 3"/>
    <w:basedOn w:val="TOC2"/>
    <w:uiPriority w:val="39"/>
    <w:unhideWhenUsed/>
    <w:rsid w:val="00C5169B"/>
    <w:pPr>
      <w:ind w:left="170" w:hanging="170"/>
    </w:pPr>
  </w:style>
  <w:style w:type="paragraph" w:styleId="TOC4">
    <w:name w:val="toc 4"/>
    <w:basedOn w:val="Normal"/>
    <w:next w:val="Normal"/>
    <w:autoRedefine/>
    <w:uiPriority w:val="39"/>
    <w:semiHidden/>
    <w:rsid w:val="00C5169B"/>
    <w:pPr>
      <w:spacing w:after="100"/>
      <w:ind w:left="600"/>
    </w:pPr>
  </w:style>
  <w:style w:type="paragraph" w:styleId="TOC5">
    <w:name w:val="toc 5"/>
    <w:basedOn w:val="Normal"/>
    <w:next w:val="Normal"/>
    <w:autoRedefine/>
    <w:uiPriority w:val="39"/>
    <w:semiHidden/>
    <w:unhideWhenUsed/>
    <w:rsid w:val="00C5169B"/>
    <w:pPr>
      <w:spacing w:after="100"/>
      <w:ind w:left="800"/>
    </w:pPr>
  </w:style>
  <w:style w:type="paragraph" w:styleId="TOC6">
    <w:name w:val="toc 6"/>
    <w:basedOn w:val="Normal"/>
    <w:next w:val="Normal"/>
    <w:autoRedefine/>
    <w:uiPriority w:val="39"/>
    <w:semiHidden/>
    <w:unhideWhenUsed/>
    <w:rsid w:val="00C5169B"/>
    <w:pPr>
      <w:spacing w:after="100"/>
      <w:ind w:left="1000"/>
    </w:pPr>
  </w:style>
  <w:style w:type="paragraph" w:styleId="TOC7">
    <w:name w:val="toc 7"/>
    <w:basedOn w:val="TOC1"/>
    <w:uiPriority w:val="39"/>
    <w:semiHidden/>
    <w:rsid w:val="00A73576"/>
    <w:pPr>
      <w:tabs>
        <w:tab w:val="right" w:leader="dot" w:pos="3175"/>
      </w:tabs>
      <w:spacing w:before="60" w:after="0"/>
    </w:pPr>
  </w:style>
  <w:style w:type="paragraph" w:styleId="TOC8">
    <w:name w:val="toc 8"/>
    <w:basedOn w:val="TOC7"/>
    <w:uiPriority w:val="39"/>
    <w:semiHidden/>
    <w:rsid w:val="00C5169B"/>
    <w:pPr>
      <w:framePr w:wrap="around" w:hAnchor="text"/>
      <w:spacing w:before="0"/>
    </w:pPr>
    <w:rPr>
      <w:sz w:val="16"/>
    </w:rPr>
  </w:style>
  <w:style w:type="paragraph" w:styleId="TOC9">
    <w:name w:val="toc 9"/>
    <w:basedOn w:val="Normal"/>
    <w:next w:val="Normal"/>
    <w:autoRedefine/>
    <w:uiPriority w:val="39"/>
    <w:semiHidden/>
    <w:unhideWhenUsed/>
    <w:rsid w:val="00C5169B"/>
    <w:pPr>
      <w:spacing w:after="100"/>
      <w:ind w:left="1600"/>
    </w:pPr>
  </w:style>
  <w:style w:type="paragraph" w:styleId="TOCHeading">
    <w:name w:val="TOC Heading"/>
    <w:aliases w:val="Aon TOC Heading"/>
    <w:basedOn w:val="Heading1"/>
    <w:next w:val="TOC1"/>
    <w:uiPriority w:val="39"/>
    <w:qFormat/>
    <w:rsid w:val="00C5169B"/>
    <w:pPr>
      <w:outlineLvl w:val="9"/>
    </w:pPr>
    <w:rPr>
      <w:szCs w:val="52"/>
    </w:rPr>
  </w:style>
  <w:style w:type="paragraph" w:customStyle="1" w:styleId="LeadParagraph">
    <w:name w:val="Lead Paragraph"/>
    <w:basedOn w:val="BodyText"/>
    <w:next w:val="BodyText"/>
    <w:uiPriority w:val="10"/>
    <w:qFormat/>
    <w:rsid w:val="000E1119"/>
    <w:pPr>
      <w:spacing w:after="240"/>
    </w:pPr>
    <w:rPr>
      <w:color w:val="5D6D78" w:themeColor="accent5"/>
      <w:sz w:val="26"/>
      <w:szCs w:val="28"/>
    </w:rPr>
  </w:style>
  <w:style w:type="paragraph" w:customStyle="1" w:styleId="ContactRole">
    <w:name w:val="Contact Role"/>
    <w:basedOn w:val="BodyText"/>
    <w:next w:val="ContactDetails"/>
    <w:uiPriority w:val="21"/>
    <w:rsid w:val="00C5169B"/>
    <w:rPr>
      <w:sz w:val="18"/>
      <w:szCs w:val="16"/>
    </w:rPr>
  </w:style>
  <w:style w:type="paragraph" w:customStyle="1" w:styleId="SECTIONBackCover">
    <w:name w:val="__SECTION BackCover"/>
    <w:basedOn w:val="BaseSECTION"/>
    <w:next w:val="BodyText"/>
    <w:semiHidden/>
    <w:rsid w:val="00C5169B"/>
  </w:style>
  <w:style w:type="paragraph" w:customStyle="1" w:styleId="SECTIONAppendix">
    <w:name w:val="__SECTION Appendix"/>
    <w:basedOn w:val="BaseSECTION"/>
    <w:next w:val="BodyText"/>
    <w:semiHidden/>
    <w:rsid w:val="00C5169B"/>
  </w:style>
  <w:style w:type="paragraph" w:customStyle="1" w:styleId="SECTIONLandscape">
    <w:name w:val="__SECTION Landscape"/>
    <w:basedOn w:val="BaseSECTION"/>
    <w:next w:val="BodyText"/>
    <w:semiHidden/>
    <w:rsid w:val="00C5169B"/>
  </w:style>
  <w:style w:type="paragraph" w:customStyle="1" w:styleId="FigureTitle">
    <w:name w:val="Figure Title"/>
    <w:basedOn w:val="BodyText"/>
    <w:uiPriority w:val="12"/>
    <w:qFormat/>
    <w:rsid w:val="00C5169B"/>
    <w:pPr>
      <w:keepNext/>
      <w:keepLines/>
      <w:spacing w:after="0"/>
    </w:pPr>
    <w:rPr>
      <w:b/>
      <w:color w:val="46535E"/>
      <w:sz w:val="18"/>
    </w:rPr>
  </w:style>
  <w:style w:type="table" w:customStyle="1" w:styleId="DataBasic">
    <w:name w:val="Data Basic"/>
    <w:basedOn w:val="TableNormal"/>
    <w:uiPriority w:val="99"/>
    <w:rsid w:val="001F76FE"/>
    <w:pPr>
      <w:spacing w:before="40" w:after="40" w:line="240" w:lineRule="auto"/>
      <w:ind w:left="79" w:right="79"/>
      <w:jc w:val="right"/>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LinkedPH">
    <w:name w:val="__Linked PH"/>
    <w:basedOn w:val="BaseText"/>
    <w:next w:val="BodyText"/>
    <w:semiHidden/>
    <w:rsid w:val="00C5169B"/>
    <w:pPr>
      <w:spacing w:line="20" w:lineRule="exact"/>
    </w:pPr>
    <w:rPr>
      <w:sz w:val="17"/>
      <w:szCs w:val="20"/>
    </w:rPr>
  </w:style>
  <w:style w:type="paragraph" w:customStyle="1" w:styleId="SECTIONMargin">
    <w:name w:val="__SECTION Margin"/>
    <w:basedOn w:val="BaseSECTION"/>
    <w:next w:val="BodyText"/>
    <w:semiHidden/>
    <w:rsid w:val="00C5169B"/>
  </w:style>
  <w:style w:type="paragraph" w:customStyle="1" w:styleId="SECTIONGrey">
    <w:name w:val="__SECTION Grey"/>
    <w:basedOn w:val="BaseSECTION"/>
    <w:next w:val="BodyText"/>
    <w:semiHidden/>
    <w:rsid w:val="00C5169B"/>
  </w:style>
  <w:style w:type="paragraph" w:customStyle="1" w:styleId="BackPageText">
    <w:name w:val="Back Page Text"/>
    <w:basedOn w:val="BodyText"/>
    <w:uiPriority w:val="34"/>
    <w:semiHidden/>
    <w:rsid w:val="00A61EBB"/>
    <w:rPr>
      <w:sz w:val="14"/>
      <w:szCs w:val="18"/>
    </w:rPr>
  </w:style>
  <w:style w:type="character" w:customStyle="1" w:styleId="DocumentStatusChar">
    <w:name w:val="Document Status Char"/>
    <w:basedOn w:val="FooterChar"/>
    <w:link w:val="DocumentStatus"/>
    <w:uiPriority w:val="41"/>
    <w:semiHidden/>
    <w:rsid w:val="0010456F"/>
    <w:rPr>
      <w:b/>
      <w:bCs/>
      <w:caps/>
      <w:color w:val="EB0017" w:themeColor="accent1"/>
      <w:sz w:val="20"/>
      <w:szCs w:val="20"/>
      <w:lang w:val="en-GB"/>
    </w:rPr>
  </w:style>
  <w:style w:type="paragraph" w:customStyle="1" w:styleId="Smallparagraph">
    <w:name w:val="Small paragraph"/>
    <w:basedOn w:val="BodyText"/>
    <w:next w:val="BodyText"/>
    <w:uiPriority w:val="33"/>
    <w:rsid w:val="00C5169B"/>
    <w:pPr>
      <w:spacing w:after="0" w:line="160" w:lineRule="exact"/>
    </w:pPr>
  </w:style>
  <w:style w:type="paragraph" w:customStyle="1" w:styleId="SECTIONToC">
    <w:name w:val="__SECTION ToC"/>
    <w:basedOn w:val="BaseSECTION"/>
    <w:next w:val="BodyText"/>
    <w:semiHidden/>
    <w:rsid w:val="00C5169B"/>
  </w:style>
  <w:style w:type="paragraph" w:customStyle="1" w:styleId="QuoteSource">
    <w:name w:val="Quote Source"/>
    <w:basedOn w:val="BodyText"/>
    <w:next w:val="BodyText"/>
    <w:uiPriority w:val="20"/>
    <w:rsid w:val="00C5169B"/>
    <w:pPr>
      <w:spacing w:after="240"/>
      <w:contextualSpacing/>
    </w:pPr>
    <w:rPr>
      <w:rFonts w:asciiTheme="majorHAnsi" w:hAnsiTheme="majorHAnsi"/>
      <w:b/>
      <w:bCs/>
      <w:sz w:val="16"/>
      <w:szCs w:val="24"/>
    </w:rPr>
  </w:style>
  <w:style w:type="paragraph" w:customStyle="1" w:styleId="DividerSubtitle">
    <w:name w:val="Divider Subtitle"/>
    <w:basedOn w:val="BaseHeading"/>
    <w:next w:val="BodyText"/>
    <w:uiPriority w:val="23"/>
    <w:rsid w:val="00C5169B"/>
    <w:pPr>
      <w:keepNext w:val="0"/>
    </w:pPr>
    <w:rPr>
      <w:color w:val="5D6D78" w:themeColor="text1"/>
      <w:sz w:val="36"/>
      <w:szCs w:val="36"/>
    </w:rPr>
  </w:style>
  <w:style w:type="paragraph" w:customStyle="1" w:styleId="DividerTitle">
    <w:name w:val="Divider Title"/>
    <w:basedOn w:val="BaseHeading"/>
    <w:next w:val="DividerSubtitle"/>
    <w:uiPriority w:val="22"/>
    <w:rsid w:val="000C255C"/>
    <w:pPr>
      <w:keepNext w:val="0"/>
    </w:pPr>
    <w:rPr>
      <w:color w:val="46535E"/>
      <w:sz w:val="80"/>
      <w:szCs w:val="80"/>
    </w:rPr>
  </w:style>
  <w:style w:type="paragraph" w:customStyle="1" w:styleId="SECTIONDivider">
    <w:name w:val="__SECTION Divider"/>
    <w:basedOn w:val="BaseSECTION"/>
    <w:next w:val="BodyText"/>
    <w:semiHidden/>
    <w:rsid w:val="00C5169B"/>
  </w:style>
  <w:style w:type="paragraph" w:customStyle="1" w:styleId="TableHeading">
    <w:name w:val="Table Heading"/>
    <w:basedOn w:val="TableText"/>
    <w:uiPriority w:val="14"/>
    <w:rsid w:val="00C5169B"/>
    <w:rPr>
      <w:b/>
      <w:color w:val="46535E"/>
    </w:rPr>
  </w:style>
  <w:style w:type="paragraph" w:customStyle="1" w:styleId="CalloutHeading">
    <w:name w:val="Callout Heading"/>
    <w:basedOn w:val="BaseHeading"/>
    <w:next w:val="BodyText"/>
    <w:uiPriority w:val="10"/>
    <w:qFormat/>
    <w:rsid w:val="00C5169B"/>
    <w:pPr>
      <w:spacing w:after="60"/>
    </w:pPr>
    <w:rPr>
      <w:color w:val="007585"/>
      <w:sz w:val="28"/>
    </w:rPr>
  </w:style>
  <w:style w:type="numbering" w:customStyle="1" w:styleId="ListBullets">
    <w:name w:val="_List Bullets"/>
    <w:uiPriority w:val="99"/>
    <w:rsid w:val="00C5169B"/>
    <w:pPr>
      <w:numPr>
        <w:numId w:val="1"/>
      </w:numPr>
    </w:pPr>
  </w:style>
  <w:style w:type="numbering" w:customStyle="1" w:styleId="ListNumbers">
    <w:name w:val="_List Numbers"/>
    <w:uiPriority w:val="99"/>
    <w:rsid w:val="00C5169B"/>
    <w:pPr>
      <w:numPr>
        <w:numId w:val="2"/>
      </w:numPr>
    </w:pPr>
  </w:style>
  <w:style w:type="paragraph" w:customStyle="1" w:styleId="CoverText">
    <w:name w:val="Cover Text"/>
    <w:basedOn w:val="Date"/>
    <w:uiPriority w:val="27"/>
    <w:semiHidden/>
    <w:rsid w:val="00C5169B"/>
    <w:pPr>
      <w:spacing w:after="60"/>
    </w:pPr>
  </w:style>
  <w:style w:type="paragraph" w:customStyle="1" w:styleId="TOCHeadingmargin">
    <w:name w:val="TOC Heading margin"/>
    <w:basedOn w:val="Heading2"/>
    <w:uiPriority w:val="38"/>
    <w:semiHidden/>
    <w:rsid w:val="00A73576"/>
    <w:pPr>
      <w:spacing w:before="0" w:after="120"/>
      <w:outlineLvl w:val="9"/>
    </w:pPr>
    <w:rPr>
      <w:color w:val="262836" w:themeColor="text2"/>
    </w:rPr>
  </w:style>
  <w:style w:type="numbering" w:customStyle="1" w:styleId="TOCBullets">
    <w:name w:val="_TOC Bullets"/>
    <w:uiPriority w:val="99"/>
    <w:rsid w:val="00C5169B"/>
    <w:pPr>
      <w:numPr>
        <w:numId w:val="5"/>
      </w:numPr>
    </w:pPr>
  </w:style>
  <w:style w:type="numbering" w:customStyle="1" w:styleId="TOCBulletsMargin">
    <w:name w:val="_TOC Bullets Margin"/>
    <w:rsid w:val="00C5169B"/>
    <w:pPr>
      <w:numPr>
        <w:numId w:val="6"/>
      </w:numPr>
    </w:pPr>
  </w:style>
  <w:style w:type="paragraph" w:customStyle="1" w:styleId="FigureSource">
    <w:name w:val="Figure Source"/>
    <w:basedOn w:val="BodyText"/>
    <w:next w:val="BodyText"/>
    <w:uiPriority w:val="13"/>
    <w:qFormat/>
    <w:rsid w:val="00C5169B"/>
    <w:pPr>
      <w:spacing w:before="60"/>
    </w:pPr>
    <w:rPr>
      <w:sz w:val="16"/>
    </w:rPr>
  </w:style>
  <w:style w:type="paragraph" w:customStyle="1" w:styleId="NotesHeading">
    <w:name w:val="Notes Heading"/>
    <w:basedOn w:val="NotesText"/>
    <w:next w:val="NotesText"/>
    <w:uiPriority w:val="17"/>
    <w:qFormat/>
    <w:rsid w:val="00C5169B"/>
    <w:rPr>
      <w:b/>
      <w:bCs/>
      <w:color w:val="262836" w:themeColor="text2"/>
    </w:rPr>
  </w:style>
  <w:style w:type="paragraph" w:customStyle="1" w:styleId="NotesText">
    <w:name w:val="Notes Text"/>
    <w:basedOn w:val="BodyText"/>
    <w:uiPriority w:val="17"/>
    <w:qFormat/>
    <w:rsid w:val="00C5169B"/>
    <w:pPr>
      <w:spacing w:after="0"/>
    </w:pPr>
    <w:rPr>
      <w:sz w:val="14"/>
      <w:szCs w:val="14"/>
    </w:rPr>
  </w:style>
  <w:style w:type="paragraph" w:customStyle="1" w:styleId="AppendixHeading">
    <w:name w:val="Appendix Heading"/>
    <w:basedOn w:val="Heading1"/>
    <w:next w:val="BodyText"/>
    <w:uiPriority w:val="25"/>
    <w:qFormat/>
    <w:rsid w:val="00C5169B"/>
    <w:rPr>
      <w:szCs w:val="56"/>
    </w:rPr>
  </w:style>
  <w:style w:type="character" w:customStyle="1" w:styleId="WhiteHighlight">
    <w:name w:val="White Highlight"/>
    <w:basedOn w:val="DefaultParagraphFont"/>
    <w:uiPriority w:val="37"/>
    <w:semiHidden/>
    <w:rsid w:val="00C5169B"/>
    <w:rPr>
      <w:rFonts w:asciiTheme="majorHAnsi" w:hAnsiTheme="majorHAnsi"/>
      <w:color w:val="FFFFFF" w:themeColor="background1"/>
      <w:lang w:val="en-GB"/>
    </w:rPr>
  </w:style>
  <w:style w:type="paragraph" w:customStyle="1" w:styleId="BackPageHeading">
    <w:name w:val="Back Page Heading"/>
    <w:basedOn w:val="BackPageText"/>
    <w:next w:val="BackPageText"/>
    <w:uiPriority w:val="34"/>
    <w:semiHidden/>
    <w:rsid w:val="001810D0"/>
    <w:pPr>
      <w:spacing w:before="60" w:after="0"/>
    </w:pPr>
    <w:rPr>
      <w:b/>
      <w:bCs/>
      <w:color w:val="46535E"/>
    </w:rPr>
  </w:style>
  <w:style w:type="paragraph" w:customStyle="1" w:styleId="AboutAonText">
    <w:name w:val="About Aon Text"/>
    <w:basedOn w:val="BodyText"/>
    <w:uiPriority w:val="34"/>
    <w:semiHidden/>
    <w:rsid w:val="00C5169B"/>
  </w:style>
  <w:style w:type="paragraph" w:customStyle="1" w:styleId="NotesBullet">
    <w:name w:val="Notes Bullet"/>
    <w:basedOn w:val="NotesText"/>
    <w:uiPriority w:val="18"/>
    <w:qFormat/>
    <w:rsid w:val="00C5169B"/>
    <w:pPr>
      <w:numPr>
        <w:numId w:val="24"/>
      </w:numPr>
    </w:pPr>
  </w:style>
  <w:style w:type="numbering" w:customStyle="1" w:styleId="NotesBullets">
    <w:name w:val="_Notes Bullets"/>
    <w:rsid w:val="00C5169B"/>
    <w:pPr>
      <w:numPr>
        <w:numId w:val="3"/>
      </w:numPr>
    </w:pPr>
  </w:style>
  <w:style w:type="paragraph" w:customStyle="1" w:styleId="DividerTitleWhite">
    <w:name w:val="Divider Title White"/>
    <w:basedOn w:val="DividerTitle"/>
    <w:next w:val="DividerSubtitleWhite"/>
    <w:uiPriority w:val="22"/>
    <w:rsid w:val="00C5169B"/>
    <w:rPr>
      <w:color w:val="FFFFFF" w:themeColor="background1"/>
    </w:rPr>
  </w:style>
  <w:style w:type="paragraph" w:customStyle="1" w:styleId="FPDocStatus">
    <w:name w:val="FP Doc Status"/>
    <w:basedOn w:val="DocumentStatus"/>
    <w:uiPriority w:val="40"/>
    <w:semiHidden/>
    <w:rsid w:val="00E16C48"/>
    <w:pPr>
      <w:spacing w:after="60" w:line="204" w:lineRule="auto"/>
      <w:jc w:val="right"/>
    </w:pPr>
    <w:rPr>
      <w:sz w:val="36"/>
      <w:szCs w:val="48"/>
    </w:rPr>
  </w:style>
  <w:style w:type="paragraph" w:customStyle="1" w:styleId="NotesNumber">
    <w:name w:val="Notes Number"/>
    <w:basedOn w:val="NotesText"/>
    <w:uiPriority w:val="18"/>
    <w:qFormat/>
    <w:rsid w:val="00C5169B"/>
    <w:pPr>
      <w:numPr>
        <w:numId w:val="25"/>
      </w:numPr>
    </w:pPr>
  </w:style>
  <w:style w:type="numbering" w:customStyle="1" w:styleId="NotesNumbers">
    <w:name w:val="_Notes Numbers"/>
    <w:uiPriority w:val="99"/>
    <w:rsid w:val="00C5169B"/>
    <w:pPr>
      <w:numPr>
        <w:numId w:val="4"/>
      </w:numPr>
    </w:pPr>
  </w:style>
  <w:style w:type="table" w:styleId="GridTable1Light">
    <w:name w:val="Grid Table 1 Light"/>
    <w:basedOn w:val="TableNormal"/>
    <w:uiPriority w:val="46"/>
    <w:rsid w:val="00C5169B"/>
    <w:pPr>
      <w:spacing w:after="0" w:line="240" w:lineRule="auto"/>
    </w:pPr>
    <w:tblPr>
      <w:tblStyleRowBandSize w:val="1"/>
      <w:tblStyleColBandSize w:val="1"/>
      <w:tblBorders>
        <w:top w:val="single" w:sz="4" w:space="0" w:color="BBC4CB" w:themeColor="text1" w:themeTint="66"/>
        <w:left w:val="single" w:sz="4" w:space="0" w:color="BBC4CB" w:themeColor="text1" w:themeTint="66"/>
        <w:bottom w:val="single" w:sz="4" w:space="0" w:color="BBC4CB" w:themeColor="text1" w:themeTint="66"/>
        <w:right w:val="single" w:sz="4" w:space="0" w:color="BBC4CB" w:themeColor="text1" w:themeTint="66"/>
        <w:insideH w:val="single" w:sz="4" w:space="0" w:color="BBC4CB" w:themeColor="text1" w:themeTint="66"/>
        <w:insideV w:val="single" w:sz="4" w:space="0" w:color="BBC4CB" w:themeColor="text1" w:themeTint="66"/>
      </w:tblBorders>
    </w:tblPr>
    <w:tblStylePr w:type="firstRow">
      <w:rPr>
        <w:b/>
        <w:bCs/>
      </w:rPr>
      <w:tblPr/>
      <w:tcPr>
        <w:tcBorders>
          <w:bottom w:val="single" w:sz="12" w:space="0" w:color="9AA7B1" w:themeColor="text1" w:themeTint="99"/>
        </w:tcBorders>
      </w:tcPr>
    </w:tblStylePr>
    <w:tblStylePr w:type="lastRow">
      <w:rPr>
        <w:b/>
        <w:bCs/>
      </w:rPr>
      <w:tblPr/>
      <w:tcPr>
        <w:tcBorders>
          <w:top w:val="double" w:sz="2" w:space="0" w:color="9AA7B1"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69B"/>
    <w:pPr>
      <w:spacing w:after="0" w:line="240" w:lineRule="auto"/>
    </w:pPr>
    <w:tblPr>
      <w:tblStyleRowBandSize w:val="1"/>
      <w:tblStyleColBandSize w:val="1"/>
      <w:tblBorders>
        <w:top w:val="single" w:sz="4" w:space="0" w:color="FF919B" w:themeColor="accent1" w:themeTint="66"/>
        <w:left w:val="single" w:sz="4" w:space="0" w:color="FF919B" w:themeColor="accent1" w:themeTint="66"/>
        <w:bottom w:val="single" w:sz="4" w:space="0" w:color="FF919B" w:themeColor="accent1" w:themeTint="66"/>
        <w:right w:val="single" w:sz="4" w:space="0" w:color="FF919B" w:themeColor="accent1" w:themeTint="66"/>
        <w:insideH w:val="single" w:sz="4" w:space="0" w:color="FF919B" w:themeColor="accent1" w:themeTint="66"/>
        <w:insideV w:val="single" w:sz="4" w:space="0" w:color="FF919B" w:themeColor="accent1" w:themeTint="66"/>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2" w:space="0" w:color="FF5A6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169B"/>
    <w:pPr>
      <w:spacing w:after="0" w:line="240" w:lineRule="auto"/>
    </w:pPr>
    <w:tblPr>
      <w:tblStyleRowBandSize w:val="1"/>
      <w:tblStyleColBandSize w:val="1"/>
      <w:tblBorders>
        <w:top w:val="single" w:sz="4" w:space="0" w:color="CCD3D6" w:themeColor="accent2" w:themeTint="66"/>
        <w:left w:val="single" w:sz="4" w:space="0" w:color="CCD3D6" w:themeColor="accent2" w:themeTint="66"/>
        <w:bottom w:val="single" w:sz="4" w:space="0" w:color="CCD3D6" w:themeColor="accent2" w:themeTint="66"/>
        <w:right w:val="single" w:sz="4" w:space="0" w:color="CCD3D6" w:themeColor="accent2" w:themeTint="66"/>
        <w:insideH w:val="single" w:sz="4" w:space="0" w:color="CCD3D6" w:themeColor="accent2" w:themeTint="66"/>
        <w:insideV w:val="single" w:sz="4" w:space="0" w:color="CCD3D6" w:themeColor="accent2" w:themeTint="66"/>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2" w:space="0" w:color="B3BE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169B"/>
    <w:pPr>
      <w:spacing w:after="0" w:line="240" w:lineRule="auto"/>
    </w:pPr>
    <w:tblPr>
      <w:tblStyleRowBandSize w:val="1"/>
      <w:tblStyleColBandSize w:val="1"/>
      <w:tblBorders>
        <w:top w:val="single" w:sz="4" w:space="0" w:color="F4F8F9" w:themeColor="accent3" w:themeTint="66"/>
        <w:left w:val="single" w:sz="4" w:space="0" w:color="F4F8F9" w:themeColor="accent3" w:themeTint="66"/>
        <w:bottom w:val="single" w:sz="4" w:space="0" w:color="F4F8F9" w:themeColor="accent3" w:themeTint="66"/>
        <w:right w:val="single" w:sz="4" w:space="0" w:color="F4F8F9" w:themeColor="accent3" w:themeTint="66"/>
        <w:insideH w:val="single" w:sz="4" w:space="0" w:color="F4F8F9" w:themeColor="accent3" w:themeTint="66"/>
        <w:insideV w:val="single" w:sz="4" w:space="0" w:color="F4F8F9" w:themeColor="accent3" w:themeTint="66"/>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2" w:space="0" w:color="EFF5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169B"/>
    <w:pPr>
      <w:spacing w:after="0" w:line="240" w:lineRule="auto"/>
    </w:pPr>
    <w:tblPr>
      <w:tblStyleRowBandSize w:val="1"/>
      <w:tblStyleColBandSize w:val="1"/>
      <w:tblBorders>
        <w:top w:val="single" w:sz="4" w:space="0" w:color="EAF0F1" w:themeColor="accent4" w:themeTint="66"/>
        <w:left w:val="single" w:sz="4" w:space="0" w:color="EAF0F1" w:themeColor="accent4" w:themeTint="66"/>
        <w:bottom w:val="single" w:sz="4" w:space="0" w:color="EAF0F1" w:themeColor="accent4" w:themeTint="66"/>
        <w:right w:val="single" w:sz="4" w:space="0" w:color="EAF0F1" w:themeColor="accent4" w:themeTint="66"/>
        <w:insideH w:val="single" w:sz="4" w:space="0" w:color="EAF0F1" w:themeColor="accent4" w:themeTint="66"/>
        <w:insideV w:val="single" w:sz="4" w:space="0" w:color="EAF0F1" w:themeColor="accent4" w:themeTint="66"/>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2" w:space="0" w:color="E0E9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169B"/>
    <w:pPr>
      <w:spacing w:after="0" w:line="240" w:lineRule="auto"/>
    </w:pPr>
    <w:tblPr>
      <w:tblStyleRowBandSize w:val="1"/>
      <w:tblStyleColBandSize w:val="1"/>
      <w:tblBorders>
        <w:top w:val="single" w:sz="4" w:space="0" w:color="BBC4CB" w:themeColor="accent5" w:themeTint="66"/>
        <w:left w:val="single" w:sz="4" w:space="0" w:color="BBC4CB" w:themeColor="accent5" w:themeTint="66"/>
        <w:bottom w:val="single" w:sz="4" w:space="0" w:color="BBC4CB" w:themeColor="accent5" w:themeTint="66"/>
        <w:right w:val="single" w:sz="4" w:space="0" w:color="BBC4CB" w:themeColor="accent5" w:themeTint="66"/>
        <w:insideH w:val="single" w:sz="4" w:space="0" w:color="BBC4CB" w:themeColor="accent5" w:themeTint="66"/>
        <w:insideV w:val="single" w:sz="4" w:space="0" w:color="BBC4CB" w:themeColor="accent5" w:themeTint="66"/>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2" w:space="0" w:color="9AA7B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169B"/>
    <w:pPr>
      <w:spacing w:after="0" w:line="240" w:lineRule="auto"/>
    </w:pPr>
    <w:tblPr>
      <w:tblStyleRowBandSize w:val="1"/>
      <w:tblStyleColBandSize w:val="1"/>
      <w:tblBorders>
        <w:top w:val="single" w:sz="4" w:space="0" w:color="9CA0BA" w:themeColor="accent6" w:themeTint="66"/>
        <w:left w:val="single" w:sz="4" w:space="0" w:color="9CA0BA" w:themeColor="accent6" w:themeTint="66"/>
        <w:bottom w:val="single" w:sz="4" w:space="0" w:color="9CA0BA" w:themeColor="accent6" w:themeTint="66"/>
        <w:right w:val="single" w:sz="4" w:space="0" w:color="9CA0BA" w:themeColor="accent6" w:themeTint="66"/>
        <w:insideH w:val="single" w:sz="4" w:space="0" w:color="9CA0BA" w:themeColor="accent6" w:themeTint="66"/>
        <w:insideV w:val="single" w:sz="4" w:space="0" w:color="9CA0BA" w:themeColor="accent6" w:themeTint="66"/>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2" w:space="0" w:color="6B7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169B"/>
    <w:pPr>
      <w:spacing w:after="0" w:line="240" w:lineRule="auto"/>
    </w:pPr>
    <w:tblPr>
      <w:tblStyleRowBandSize w:val="1"/>
      <w:tblStyleColBandSize w:val="1"/>
      <w:tblBorders>
        <w:top w:val="single" w:sz="2" w:space="0" w:color="9AA7B1" w:themeColor="text1" w:themeTint="99"/>
        <w:bottom w:val="single" w:sz="2" w:space="0" w:color="9AA7B1" w:themeColor="text1" w:themeTint="99"/>
        <w:insideH w:val="single" w:sz="2" w:space="0" w:color="9AA7B1" w:themeColor="text1" w:themeTint="99"/>
        <w:insideV w:val="single" w:sz="2" w:space="0" w:color="9AA7B1" w:themeColor="text1" w:themeTint="99"/>
      </w:tblBorders>
    </w:tblPr>
    <w:tblStylePr w:type="firstRow">
      <w:rPr>
        <w:b/>
        <w:bCs/>
      </w:rPr>
      <w:tblPr/>
      <w:tcPr>
        <w:tcBorders>
          <w:top w:val="nil"/>
          <w:bottom w:val="single" w:sz="12" w:space="0" w:color="9AA7B1" w:themeColor="text1" w:themeTint="99"/>
          <w:insideH w:val="nil"/>
          <w:insideV w:val="nil"/>
        </w:tcBorders>
        <w:shd w:val="clear" w:color="auto" w:fill="FFFFFF" w:themeFill="background1"/>
      </w:tcPr>
    </w:tblStylePr>
    <w:tblStylePr w:type="lastRow">
      <w:rPr>
        <w:b/>
        <w:bCs/>
      </w:rPr>
      <w:tblPr/>
      <w:tcPr>
        <w:tcBorders>
          <w:top w:val="double" w:sz="2" w:space="0" w:color="9AA7B1"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2-Accent1">
    <w:name w:val="Grid Table 2 Accent 1"/>
    <w:basedOn w:val="TableNormal"/>
    <w:uiPriority w:val="47"/>
    <w:rsid w:val="00C5169B"/>
    <w:pPr>
      <w:spacing w:after="0" w:line="240" w:lineRule="auto"/>
    </w:pPr>
    <w:tblPr>
      <w:tblStyleRowBandSize w:val="1"/>
      <w:tblStyleColBandSize w:val="1"/>
      <w:tblBorders>
        <w:top w:val="single" w:sz="2" w:space="0" w:color="FF5A69" w:themeColor="accent1" w:themeTint="99"/>
        <w:bottom w:val="single" w:sz="2" w:space="0" w:color="FF5A69" w:themeColor="accent1" w:themeTint="99"/>
        <w:insideH w:val="single" w:sz="2" w:space="0" w:color="FF5A69" w:themeColor="accent1" w:themeTint="99"/>
        <w:insideV w:val="single" w:sz="2" w:space="0" w:color="FF5A69" w:themeColor="accent1" w:themeTint="99"/>
      </w:tblBorders>
    </w:tblPr>
    <w:tblStylePr w:type="firstRow">
      <w:rPr>
        <w:b/>
        <w:bCs/>
      </w:rPr>
      <w:tblPr/>
      <w:tcPr>
        <w:tcBorders>
          <w:top w:val="nil"/>
          <w:bottom w:val="single" w:sz="12" w:space="0" w:color="FF5A69" w:themeColor="accent1" w:themeTint="99"/>
          <w:insideH w:val="nil"/>
          <w:insideV w:val="nil"/>
        </w:tcBorders>
        <w:shd w:val="clear" w:color="auto" w:fill="FFFFFF" w:themeFill="background1"/>
      </w:tcPr>
    </w:tblStylePr>
    <w:tblStylePr w:type="lastRow">
      <w:rPr>
        <w:b/>
        <w:bCs/>
      </w:rPr>
      <w:tblPr/>
      <w:tcPr>
        <w:tcBorders>
          <w:top w:val="double" w:sz="2" w:space="0" w:color="FF5A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2-Accent2">
    <w:name w:val="Grid Table 2 Accent 2"/>
    <w:basedOn w:val="TableNormal"/>
    <w:uiPriority w:val="47"/>
    <w:rsid w:val="00C5169B"/>
    <w:pPr>
      <w:spacing w:after="0" w:line="240" w:lineRule="auto"/>
    </w:pPr>
    <w:tblPr>
      <w:tblStyleRowBandSize w:val="1"/>
      <w:tblStyleColBandSize w:val="1"/>
      <w:tblBorders>
        <w:top w:val="single" w:sz="2" w:space="0" w:color="B3BEC2" w:themeColor="accent2" w:themeTint="99"/>
        <w:bottom w:val="single" w:sz="2" w:space="0" w:color="B3BEC2" w:themeColor="accent2" w:themeTint="99"/>
        <w:insideH w:val="single" w:sz="2" w:space="0" w:color="B3BEC2" w:themeColor="accent2" w:themeTint="99"/>
        <w:insideV w:val="single" w:sz="2" w:space="0" w:color="B3BEC2" w:themeColor="accent2" w:themeTint="99"/>
      </w:tblBorders>
    </w:tblPr>
    <w:tblStylePr w:type="firstRow">
      <w:rPr>
        <w:b/>
        <w:bCs/>
      </w:rPr>
      <w:tblPr/>
      <w:tcPr>
        <w:tcBorders>
          <w:top w:val="nil"/>
          <w:bottom w:val="single" w:sz="12" w:space="0" w:color="B3BEC2" w:themeColor="accent2" w:themeTint="99"/>
          <w:insideH w:val="nil"/>
          <w:insideV w:val="nil"/>
        </w:tcBorders>
        <w:shd w:val="clear" w:color="auto" w:fill="FFFFFF" w:themeFill="background1"/>
      </w:tcPr>
    </w:tblStylePr>
    <w:tblStylePr w:type="lastRow">
      <w:rPr>
        <w:b/>
        <w:bCs/>
      </w:rPr>
      <w:tblPr/>
      <w:tcPr>
        <w:tcBorders>
          <w:top w:val="double" w:sz="2" w:space="0" w:color="B3BE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2-Accent3">
    <w:name w:val="Grid Table 2 Accent 3"/>
    <w:basedOn w:val="TableNormal"/>
    <w:uiPriority w:val="47"/>
    <w:rsid w:val="00C5169B"/>
    <w:pPr>
      <w:spacing w:after="0" w:line="240" w:lineRule="auto"/>
    </w:pPr>
    <w:tblPr>
      <w:tblStyleRowBandSize w:val="1"/>
      <w:tblStyleColBandSize w:val="1"/>
      <w:tblBorders>
        <w:top w:val="single" w:sz="2" w:space="0" w:color="EFF5F6" w:themeColor="accent3" w:themeTint="99"/>
        <w:bottom w:val="single" w:sz="2" w:space="0" w:color="EFF5F6" w:themeColor="accent3" w:themeTint="99"/>
        <w:insideH w:val="single" w:sz="2" w:space="0" w:color="EFF5F6" w:themeColor="accent3" w:themeTint="99"/>
        <w:insideV w:val="single" w:sz="2" w:space="0" w:color="EFF5F6" w:themeColor="accent3" w:themeTint="99"/>
      </w:tblBorders>
    </w:tblPr>
    <w:tblStylePr w:type="firstRow">
      <w:rPr>
        <w:b/>
        <w:bCs/>
      </w:rPr>
      <w:tblPr/>
      <w:tcPr>
        <w:tcBorders>
          <w:top w:val="nil"/>
          <w:bottom w:val="single" w:sz="12" w:space="0" w:color="EFF5F6" w:themeColor="accent3" w:themeTint="99"/>
          <w:insideH w:val="nil"/>
          <w:insideV w:val="nil"/>
        </w:tcBorders>
        <w:shd w:val="clear" w:color="auto" w:fill="FFFFFF" w:themeFill="background1"/>
      </w:tcPr>
    </w:tblStylePr>
    <w:tblStylePr w:type="lastRow">
      <w:rPr>
        <w:b/>
        <w:bCs/>
      </w:rPr>
      <w:tblPr/>
      <w:tcPr>
        <w:tcBorders>
          <w:top w:val="double" w:sz="2" w:space="0" w:color="EFF5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2-Accent4">
    <w:name w:val="Grid Table 2 Accent 4"/>
    <w:basedOn w:val="TableNormal"/>
    <w:uiPriority w:val="47"/>
    <w:rsid w:val="00C5169B"/>
    <w:pPr>
      <w:spacing w:after="0" w:line="240" w:lineRule="auto"/>
    </w:pPr>
    <w:tblPr>
      <w:tblStyleRowBandSize w:val="1"/>
      <w:tblStyleColBandSize w:val="1"/>
      <w:tblBorders>
        <w:top w:val="single" w:sz="2" w:space="0" w:color="E0E9EB" w:themeColor="accent4" w:themeTint="99"/>
        <w:bottom w:val="single" w:sz="2" w:space="0" w:color="E0E9EB" w:themeColor="accent4" w:themeTint="99"/>
        <w:insideH w:val="single" w:sz="2" w:space="0" w:color="E0E9EB" w:themeColor="accent4" w:themeTint="99"/>
        <w:insideV w:val="single" w:sz="2" w:space="0" w:color="E0E9EB" w:themeColor="accent4" w:themeTint="99"/>
      </w:tblBorders>
    </w:tblPr>
    <w:tblStylePr w:type="firstRow">
      <w:rPr>
        <w:b/>
        <w:bCs/>
      </w:rPr>
      <w:tblPr/>
      <w:tcPr>
        <w:tcBorders>
          <w:top w:val="nil"/>
          <w:bottom w:val="single" w:sz="12" w:space="0" w:color="E0E9EB" w:themeColor="accent4" w:themeTint="99"/>
          <w:insideH w:val="nil"/>
          <w:insideV w:val="nil"/>
        </w:tcBorders>
        <w:shd w:val="clear" w:color="auto" w:fill="FFFFFF" w:themeFill="background1"/>
      </w:tcPr>
    </w:tblStylePr>
    <w:tblStylePr w:type="lastRow">
      <w:rPr>
        <w:b/>
        <w:bCs/>
      </w:rPr>
      <w:tblPr/>
      <w:tcPr>
        <w:tcBorders>
          <w:top w:val="double" w:sz="2" w:space="0" w:color="E0E9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2-Accent5">
    <w:name w:val="Grid Table 2 Accent 5"/>
    <w:basedOn w:val="TableNormal"/>
    <w:uiPriority w:val="47"/>
    <w:rsid w:val="00C5169B"/>
    <w:pPr>
      <w:spacing w:after="0" w:line="240" w:lineRule="auto"/>
    </w:pPr>
    <w:tblPr>
      <w:tblStyleRowBandSize w:val="1"/>
      <w:tblStyleColBandSize w:val="1"/>
      <w:tblBorders>
        <w:top w:val="single" w:sz="2" w:space="0" w:color="9AA7B1" w:themeColor="accent5" w:themeTint="99"/>
        <w:bottom w:val="single" w:sz="2" w:space="0" w:color="9AA7B1" w:themeColor="accent5" w:themeTint="99"/>
        <w:insideH w:val="single" w:sz="2" w:space="0" w:color="9AA7B1" w:themeColor="accent5" w:themeTint="99"/>
        <w:insideV w:val="single" w:sz="2" w:space="0" w:color="9AA7B1" w:themeColor="accent5" w:themeTint="99"/>
      </w:tblBorders>
    </w:tblPr>
    <w:tblStylePr w:type="firstRow">
      <w:rPr>
        <w:b/>
        <w:bCs/>
      </w:rPr>
      <w:tblPr/>
      <w:tcPr>
        <w:tcBorders>
          <w:top w:val="nil"/>
          <w:bottom w:val="single" w:sz="12" w:space="0" w:color="9AA7B1" w:themeColor="accent5" w:themeTint="99"/>
          <w:insideH w:val="nil"/>
          <w:insideV w:val="nil"/>
        </w:tcBorders>
        <w:shd w:val="clear" w:color="auto" w:fill="FFFFFF" w:themeFill="background1"/>
      </w:tcPr>
    </w:tblStylePr>
    <w:tblStylePr w:type="lastRow">
      <w:rPr>
        <w:b/>
        <w:bCs/>
      </w:rPr>
      <w:tblPr/>
      <w:tcPr>
        <w:tcBorders>
          <w:top w:val="double" w:sz="2" w:space="0" w:color="9AA7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2-Accent6">
    <w:name w:val="Grid Table 2 Accent 6"/>
    <w:basedOn w:val="TableNormal"/>
    <w:uiPriority w:val="47"/>
    <w:rsid w:val="00C5169B"/>
    <w:pPr>
      <w:spacing w:after="0" w:line="240" w:lineRule="auto"/>
    </w:pPr>
    <w:tblPr>
      <w:tblStyleRowBandSize w:val="1"/>
      <w:tblStyleColBandSize w:val="1"/>
      <w:tblBorders>
        <w:top w:val="single" w:sz="2" w:space="0" w:color="6B7097" w:themeColor="accent6" w:themeTint="99"/>
        <w:bottom w:val="single" w:sz="2" w:space="0" w:color="6B7097" w:themeColor="accent6" w:themeTint="99"/>
        <w:insideH w:val="single" w:sz="2" w:space="0" w:color="6B7097" w:themeColor="accent6" w:themeTint="99"/>
        <w:insideV w:val="single" w:sz="2" w:space="0" w:color="6B7097" w:themeColor="accent6" w:themeTint="99"/>
      </w:tblBorders>
    </w:tblPr>
    <w:tblStylePr w:type="firstRow">
      <w:rPr>
        <w:b/>
        <w:bCs/>
      </w:rPr>
      <w:tblPr/>
      <w:tcPr>
        <w:tcBorders>
          <w:top w:val="nil"/>
          <w:bottom w:val="single" w:sz="12" w:space="0" w:color="6B7097" w:themeColor="accent6" w:themeTint="99"/>
          <w:insideH w:val="nil"/>
          <w:insideV w:val="nil"/>
        </w:tcBorders>
        <w:shd w:val="clear" w:color="auto" w:fill="FFFFFF" w:themeFill="background1"/>
      </w:tcPr>
    </w:tblStylePr>
    <w:tblStylePr w:type="lastRow">
      <w:rPr>
        <w:b/>
        <w:bCs/>
      </w:rPr>
      <w:tblPr/>
      <w:tcPr>
        <w:tcBorders>
          <w:top w:val="double" w:sz="2" w:space="0" w:color="6B7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3">
    <w:name w:val="Grid Table 3"/>
    <w:basedOn w:val="TableNormal"/>
    <w:uiPriority w:val="48"/>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3-Accent1">
    <w:name w:val="Grid Table 3 Accent 1"/>
    <w:basedOn w:val="TableNormal"/>
    <w:uiPriority w:val="48"/>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3-Accent2">
    <w:name w:val="Grid Table 3 Accent 2"/>
    <w:basedOn w:val="TableNormal"/>
    <w:uiPriority w:val="48"/>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3-Accent3">
    <w:name w:val="Grid Table 3 Accent 3"/>
    <w:basedOn w:val="TableNormal"/>
    <w:uiPriority w:val="48"/>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3-Accent4">
    <w:name w:val="Grid Table 3 Accent 4"/>
    <w:basedOn w:val="TableNormal"/>
    <w:uiPriority w:val="48"/>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3-Accent5">
    <w:name w:val="Grid Table 3 Accent 5"/>
    <w:basedOn w:val="TableNormal"/>
    <w:uiPriority w:val="48"/>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3-Accent6">
    <w:name w:val="Grid Table 3 Accent 6"/>
    <w:basedOn w:val="TableNormal"/>
    <w:uiPriority w:val="48"/>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table" w:styleId="GridTable4">
    <w:name w:val="Grid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insideV w:val="nil"/>
        </w:tcBorders>
        <w:shd w:val="clear" w:color="auto" w:fill="5D6D78" w:themeFill="text1"/>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4-Accent1">
    <w:name w:val="Grid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insideV w:val="nil"/>
        </w:tcBorders>
        <w:shd w:val="clear" w:color="auto" w:fill="EB0017" w:themeFill="accent1"/>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4-Accent2">
    <w:name w:val="Grid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insideV w:val="nil"/>
        </w:tcBorders>
        <w:shd w:val="clear" w:color="auto" w:fill="82939A" w:themeFill="accent2"/>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4-Accent3">
    <w:name w:val="Grid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insideV w:val="nil"/>
        </w:tcBorders>
        <w:shd w:val="clear" w:color="auto" w:fill="E5EFF0" w:themeFill="accent3"/>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4-Accent4">
    <w:name w:val="Grid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insideV w:val="nil"/>
        </w:tcBorders>
        <w:shd w:val="clear" w:color="auto" w:fill="CDDBDE" w:themeFill="accent4"/>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4-Accent5">
    <w:name w:val="Grid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insideV w:val="nil"/>
        </w:tcBorders>
        <w:shd w:val="clear" w:color="auto" w:fill="5D6D78" w:themeFill="accent5"/>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4-Accent6">
    <w:name w:val="Grid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insideV w:val="nil"/>
        </w:tcBorders>
        <w:shd w:val="clear" w:color="auto" w:fill="262836" w:themeFill="accent6"/>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5Dark">
    <w:name w:val="Grid Table 5 Dark"/>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text1"/>
      </w:tcPr>
    </w:tblStylePr>
    <w:tblStylePr w:type="band1Vert">
      <w:tblPr/>
      <w:tcPr>
        <w:shd w:val="clear" w:color="auto" w:fill="BBC4CB" w:themeFill="text1" w:themeFillTint="66"/>
      </w:tcPr>
    </w:tblStylePr>
    <w:tblStylePr w:type="band1Horz">
      <w:tblPr/>
      <w:tcPr>
        <w:shd w:val="clear" w:color="auto" w:fill="BBC4CB" w:themeFill="text1" w:themeFillTint="66"/>
      </w:tcPr>
    </w:tblStylePr>
  </w:style>
  <w:style w:type="table" w:styleId="GridTable5Dark-Accent1">
    <w:name w:val="Grid Table 5 Dark Accent 1"/>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17" w:themeFill="accent1"/>
      </w:tcPr>
    </w:tblStylePr>
    <w:tblStylePr w:type="band1Vert">
      <w:tblPr/>
      <w:tcPr>
        <w:shd w:val="clear" w:color="auto" w:fill="FF919B" w:themeFill="accent1" w:themeFillTint="66"/>
      </w:tcPr>
    </w:tblStylePr>
    <w:tblStylePr w:type="band1Horz">
      <w:tblPr/>
      <w:tcPr>
        <w:shd w:val="clear" w:color="auto" w:fill="FF919B" w:themeFill="accent1" w:themeFillTint="66"/>
      </w:tcPr>
    </w:tblStylePr>
  </w:style>
  <w:style w:type="table" w:styleId="GridTable5Dark-Accent2">
    <w:name w:val="Grid Table 5 Dark Accent 2"/>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9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939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939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939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939A" w:themeFill="accent2"/>
      </w:tcPr>
    </w:tblStylePr>
    <w:tblStylePr w:type="band1Vert">
      <w:tblPr/>
      <w:tcPr>
        <w:shd w:val="clear" w:color="auto" w:fill="CCD3D6" w:themeFill="accent2" w:themeFillTint="66"/>
      </w:tcPr>
    </w:tblStylePr>
    <w:tblStylePr w:type="band1Horz">
      <w:tblPr/>
      <w:tcPr>
        <w:shd w:val="clear" w:color="auto" w:fill="CCD3D6" w:themeFill="accent2" w:themeFillTint="66"/>
      </w:tcPr>
    </w:tblStylePr>
  </w:style>
  <w:style w:type="table" w:styleId="GridTable5Dark-Accent3">
    <w:name w:val="Grid Table 5 Dark Accent 3"/>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B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F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F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F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FF0" w:themeFill="accent3"/>
      </w:tcPr>
    </w:tblStylePr>
    <w:tblStylePr w:type="band1Vert">
      <w:tblPr/>
      <w:tcPr>
        <w:shd w:val="clear" w:color="auto" w:fill="F4F8F9" w:themeFill="accent3" w:themeFillTint="66"/>
      </w:tcPr>
    </w:tblStylePr>
    <w:tblStylePr w:type="band1Horz">
      <w:tblPr/>
      <w:tcPr>
        <w:shd w:val="clear" w:color="auto" w:fill="F4F8F9" w:themeFill="accent3" w:themeFillTint="66"/>
      </w:tcPr>
    </w:tblStylePr>
  </w:style>
  <w:style w:type="table" w:styleId="GridTable5Dark-Accent4">
    <w:name w:val="Grid Table 5 Dark Accent 4"/>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BD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BD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BD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BDE" w:themeFill="accent4"/>
      </w:tcPr>
    </w:tblStylePr>
    <w:tblStylePr w:type="band1Vert">
      <w:tblPr/>
      <w:tcPr>
        <w:shd w:val="clear" w:color="auto" w:fill="EAF0F1" w:themeFill="accent4" w:themeFillTint="66"/>
      </w:tcPr>
    </w:tblStylePr>
    <w:tblStylePr w:type="band1Horz">
      <w:tblPr/>
      <w:tcPr>
        <w:shd w:val="clear" w:color="auto" w:fill="EAF0F1" w:themeFill="accent4" w:themeFillTint="66"/>
      </w:tcPr>
    </w:tblStylePr>
  </w:style>
  <w:style w:type="table" w:styleId="GridTable5Dark-Accent5">
    <w:name w:val="Grid Table 5 Dark Accent 5"/>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accent5"/>
      </w:tcPr>
    </w:tblStylePr>
    <w:tblStylePr w:type="band1Vert">
      <w:tblPr/>
      <w:tcPr>
        <w:shd w:val="clear" w:color="auto" w:fill="BBC4CB" w:themeFill="accent5" w:themeFillTint="66"/>
      </w:tcPr>
    </w:tblStylePr>
    <w:tblStylePr w:type="band1Horz">
      <w:tblPr/>
      <w:tcPr>
        <w:shd w:val="clear" w:color="auto" w:fill="BBC4CB" w:themeFill="accent5" w:themeFillTint="66"/>
      </w:tcPr>
    </w:tblStylePr>
  </w:style>
  <w:style w:type="table" w:styleId="GridTable5Dark-Accent6">
    <w:name w:val="Grid Table 5 Dark Accent 6"/>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C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83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83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83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836" w:themeFill="accent6"/>
      </w:tcPr>
    </w:tblStylePr>
    <w:tblStylePr w:type="band1Vert">
      <w:tblPr/>
      <w:tcPr>
        <w:shd w:val="clear" w:color="auto" w:fill="9CA0BA" w:themeFill="accent6" w:themeFillTint="66"/>
      </w:tcPr>
    </w:tblStylePr>
    <w:tblStylePr w:type="band1Horz">
      <w:tblPr/>
      <w:tcPr>
        <w:shd w:val="clear" w:color="auto" w:fill="9CA0BA" w:themeFill="accent6" w:themeFillTint="66"/>
      </w:tcPr>
    </w:tblStylePr>
  </w:style>
  <w:style w:type="table" w:styleId="GridTable6Colorful">
    <w:name w:val="Grid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bottom w:val="single" w:sz="12" w:space="0" w:color="9AA7B1" w:themeColor="text1" w:themeTint="99"/>
        </w:tcBorders>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6Colorful-Accent1">
    <w:name w:val="Grid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6Colorful-Accent2">
    <w:name w:val="Grid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6Colorful-Accent3">
    <w:name w:val="Grid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6Colorful-Accent4">
    <w:name w:val="Grid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6Colorful-Accent5">
    <w:name w:val="Grid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6Colorful-Accent6">
    <w:name w:val="Grid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7Colorful">
    <w:name w:val="Grid Table 7 Colorful"/>
    <w:basedOn w:val="TableNormal"/>
    <w:uiPriority w:val="52"/>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7Colorful-Accent1">
    <w:name w:val="Grid Table 7 Colorful Accent 1"/>
    <w:basedOn w:val="TableNormal"/>
    <w:uiPriority w:val="52"/>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7Colorful-Accent2">
    <w:name w:val="Grid Table 7 Colorful Accent 2"/>
    <w:basedOn w:val="TableNormal"/>
    <w:uiPriority w:val="52"/>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7Colorful-Accent3">
    <w:name w:val="Grid Table 7 Colorful Accent 3"/>
    <w:basedOn w:val="TableNormal"/>
    <w:uiPriority w:val="52"/>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7Colorful-Accent4">
    <w:name w:val="Grid Table 7 Colorful Accent 4"/>
    <w:basedOn w:val="TableNormal"/>
    <w:uiPriority w:val="52"/>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7Colorful-Accent5">
    <w:name w:val="Grid Table 7 Colorful Accent 5"/>
    <w:basedOn w:val="TableNormal"/>
    <w:uiPriority w:val="52"/>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7Colorful-Accent6">
    <w:name w:val="Grid Table 7 Colorful Accent 6"/>
    <w:basedOn w:val="TableNormal"/>
    <w:uiPriority w:val="52"/>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character" w:styleId="Hashtag">
    <w:name w:val="Hashtag"/>
    <w:basedOn w:val="DefaultParagraphFont"/>
    <w:uiPriority w:val="99"/>
    <w:semiHidden/>
    <w:unhideWhenUsed/>
    <w:rsid w:val="00C5169B"/>
    <w:rPr>
      <w:color w:val="2B579A"/>
      <w:shd w:val="clear" w:color="auto" w:fill="E1DFDD"/>
      <w:lang w:val="en-GB"/>
    </w:rPr>
  </w:style>
  <w:style w:type="table" w:styleId="ListTable1Light">
    <w:name w:val="List Table 1 Light"/>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text1" w:themeTint="99"/>
        </w:tcBorders>
      </w:tcPr>
    </w:tblStylePr>
    <w:tblStylePr w:type="lastRow">
      <w:rPr>
        <w:b/>
        <w:bCs/>
      </w:rPr>
      <w:tblPr/>
      <w:tcPr>
        <w:tcBorders>
          <w:top w:val="sing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1Light-Accent1">
    <w:name w:val="List Table 1 Light Accent 1"/>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FF5A69" w:themeColor="accent1" w:themeTint="99"/>
        </w:tcBorders>
      </w:tcPr>
    </w:tblStylePr>
    <w:tblStylePr w:type="lastRow">
      <w:rPr>
        <w:b/>
        <w:bCs/>
      </w:rPr>
      <w:tblPr/>
      <w:tcPr>
        <w:tcBorders>
          <w:top w:val="sing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1Light-Accent2">
    <w:name w:val="List Table 1 Light Accent 2"/>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B3BEC2" w:themeColor="accent2" w:themeTint="99"/>
        </w:tcBorders>
      </w:tcPr>
    </w:tblStylePr>
    <w:tblStylePr w:type="lastRow">
      <w:rPr>
        <w:b/>
        <w:bCs/>
      </w:rPr>
      <w:tblPr/>
      <w:tcPr>
        <w:tcBorders>
          <w:top w:val="sing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1Light-Accent3">
    <w:name w:val="List Table 1 Light Accent 3"/>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FF5F6" w:themeColor="accent3" w:themeTint="99"/>
        </w:tcBorders>
      </w:tcPr>
    </w:tblStylePr>
    <w:tblStylePr w:type="lastRow">
      <w:rPr>
        <w:b/>
        <w:bCs/>
      </w:rPr>
      <w:tblPr/>
      <w:tcPr>
        <w:tcBorders>
          <w:top w:val="sing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1Light-Accent4">
    <w:name w:val="List Table 1 Light Accent 4"/>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0E9EB" w:themeColor="accent4" w:themeTint="99"/>
        </w:tcBorders>
      </w:tcPr>
    </w:tblStylePr>
    <w:tblStylePr w:type="lastRow">
      <w:rPr>
        <w:b/>
        <w:bCs/>
      </w:rPr>
      <w:tblPr/>
      <w:tcPr>
        <w:tcBorders>
          <w:top w:val="sing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1Light-Accent5">
    <w:name w:val="List Table 1 Light Accent 5"/>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accent5" w:themeTint="99"/>
        </w:tcBorders>
      </w:tcPr>
    </w:tblStylePr>
    <w:tblStylePr w:type="lastRow">
      <w:rPr>
        <w:b/>
        <w:bCs/>
      </w:rPr>
      <w:tblPr/>
      <w:tcPr>
        <w:tcBorders>
          <w:top w:val="sing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1Light-Accent6">
    <w:name w:val="List Table 1 Light Accent 6"/>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6B7097" w:themeColor="accent6" w:themeTint="99"/>
        </w:tcBorders>
      </w:tcPr>
    </w:tblStylePr>
    <w:tblStylePr w:type="lastRow">
      <w:rPr>
        <w:b/>
        <w:bCs/>
      </w:rPr>
      <w:tblPr/>
      <w:tcPr>
        <w:tcBorders>
          <w:top w:val="sing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2">
    <w:name w:val="List Table 2"/>
    <w:basedOn w:val="TableNormal"/>
    <w:uiPriority w:val="47"/>
    <w:rsid w:val="00C5169B"/>
    <w:pPr>
      <w:spacing w:after="0" w:line="240" w:lineRule="auto"/>
    </w:pPr>
    <w:tblPr>
      <w:tblStyleRowBandSize w:val="1"/>
      <w:tblStyleColBandSize w:val="1"/>
      <w:tblBorders>
        <w:top w:val="single" w:sz="4" w:space="0" w:color="9AA7B1" w:themeColor="text1" w:themeTint="99"/>
        <w:bottom w:val="single" w:sz="4" w:space="0" w:color="9AA7B1" w:themeColor="text1" w:themeTint="99"/>
        <w:insideH w:val="single" w:sz="4" w:space="0" w:color="9AA7B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2-Accent1">
    <w:name w:val="List Table 2 Accent 1"/>
    <w:basedOn w:val="TableNormal"/>
    <w:uiPriority w:val="47"/>
    <w:rsid w:val="00C5169B"/>
    <w:pPr>
      <w:spacing w:after="0" w:line="240" w:lineRule="auto"/>
    </w:pPr>
    <w:tblPr>
      <w:tblStyleRowBandSize w:val="1"/>
      <w:tblStyleColBandSize w:val="1"/>
      <w:tblBorders>
        <w:top w:val="single" w:sz="4" w:space="0" w:color="FF5A69" w:themeColor="accent1" w:themeTint="99"/>
        <w:bottom w:val="single" w:sz="4" w:space="0" w:color="FF5A69" w:themeColor="accent1" w:themeTint="99"/>
        <w:insideH w:val="single" w:sz="4" w:space="0" w:color="FF5A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2-Accent2">
    <w:name w:val="List Table 2 Accent 2"/>
    <w:basedOn w:val="TableNormal"/>
    <w:uiPriority w:val="47"/>
    <w:rsid w:val="00C5169B"/>
    <w:pPr>
      <w:spacing w:after="0" w:line="240" w:lineRule="auto"/>
    </w:pPr>
    <w:tblPr>
      <w:tblStyleRowBandSize w:val="1"/>
      <w:tblStyleColBandSize w:val="1"/>
      <w:tblBorders>
        <w:top w:val="single" w:sz="4" w:space="0" w:color="B3BEC2" w:themeColor="accent2" w:themeTint="99"/>
        <w:bottom w:val="single" w:sz="4" w:space="0" w:color="B3BEC2" w:themeColor="accent2" w:themeTint="99"/>
        <w:insideH w:val="single" w:sz="4" w:space="0" w:color="B3BE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2-Accent3">
    <w:name w:val="List Table 2 Accent 3"/>
    <w:basedOn w:val="TableNormal"/>
    <w:uiPriority w:val="47"/>
    <w:rsid w:val="00C5169B"/>
    <w:pPr>
      <w:spacing w:after="0" w:line="240" w:lineRule="auto"/>
    </w:pPr>
    <w:tblPr>
      <w:tblStyleRowBandSize w:val="1"/>
      <w:tblStyleColBandSize w:val="1"/>
      <w:tblBorders>
        <w:top w:val="single" w:sz="4" w:space="0" w:color="EFF5F6" w:themeColor="accent3" w:themeTint="99"/>
        <w:bottom w:val="single" w:sz="4" w:space="0" w:color="EFF5F6" w:themeColor="accent3" w:themeTint="99"/>
        <w:insideH w:val="single" w:sz="4" w:space="0" w:color="EFF5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2-Accent4">
    <w:name w:val="List Table 2 Accent 4"/>
    <w:basedOn w:val="TableNormal"/>
    <w:uiPriority w:val="47"/>
    <w:rsid w:val="00C5169B"/>
    <w:pPr>
      <w:spacing w:after="0" w:line="240" w:lineRule="auto"/>
    </w:pPr>
    <w:tblPr>
      <w:tblStyleRowBandSize w:val="1"/>
      <w:tblStyleColBandSize w:val="1"/>
      <w:tblBorders>
        <w:top w:val="single" w:sz="4" w:space="0" w:color="E0E9EB" w:themeColor="accent4" w:themeTint="99"/>
        <w:bottom w:val="single" w:sz="4" w:space="0" w:color="E0E9EB" w:themeColor="accent4" w:themeTint="99"/>
        <w:insideH w:val="single" w:sz="4" w:space="0" w:color="E0E9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2-Accent5">
    <w:name w:val="List Table 2 Accent 5"/>
    <w:basedOn w:val="TableNormal"/>
    <w:uiPriority w:val="47"/>
    <w:rsid w:val="00C5169B"/>
    <w:pPr>
      <w:spacing w:after="0" w:line="240" w:lineRule="auto"/>
    </w:pPr>
    <w:tblPr>
      <w:tblStyleRowBandSize w:val="1"/>
      <w:tblStyleColBandSize w:val="1"/>
      <w:tblBorders>
        <w:top w:val="single" w:sz="4" w:space="0" w:color="9AA7B1" w:themeColor="accent5" w:themeTint="99"/>
        <w:bottom w:val="single" w:sz="4" w:space="0" w:color="9AA7B1" w:themeColor="accent5" w:themeTint="99"/>
        <w:insideH w:val="single" w:sz="4" w:space="0" w:color="9AA7B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2-Accent6">
    <w:name w:val="List Table 2 Accent 6"/>
    <w:basedOn w:val="TableNormal"/>
    <w:uiPriority w:val="47"/>
    <w:rsid w:val="00C5169B"/>
    <w:pPr>
      <w:spacing w:after="0" w:line="240" w:lineRule="auto"/>
    </w:pPr>
    <w:tblPr>
      <w:tblStyleRowBandSize w:val="1"/>
      <w:tblStyleColBandSize w:val="1"/>
      <w:tblBorders>
        <w:top w:val="single" w:sz="4" w:space="0" w:color="6B7097" w:themeColor="accent6" w:themeTint="99"/>
        <w:bottom w:val="single" w:sz="4" w:space="0" w:color="6B7097" w:themeColor="accent6" w:themeTint="99"/>
        <w:insideH w:val="single" w:sz="4" w:space="0" w:color="6B7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3">
    <w:name w:val="List Table 3"/>
    <w:basedOn w:val="TableNormal"/>
    <w:uiPriority w:val="48"/>
    <w:rsid w:val="00C5169B"/>
    <w:pPr>
      <w:spacing w:after="0" w:line="240" w:lineRule="auto"/>
    </w:pPr>
    <w:tblPr>
      <w:tblStyleRowBandSize w:val="1"/>
      <w:tblStyleColBandSize w:val="1"/>
      <w:tblBorders>
        <w:top w:val="single" w:sz="4" w:space="0" w:color="5D6D78" w:themeColor="text1"/>
        <w:left w:val="single" w:sz="4" w:space="0" w:color="5D6D78" w:themeColor="text1"/>
        <w:bottom w:val="single" w:sz="4" w:space="0" w:color="5D6D78" w:themeColor="text1"/>
        <w:right w:val="single" w:sz="4" w:space="0" w:color="5D6D78" w:themeColor="text1"/>
      </w:tblBorders>
    </w:tblPr>
    <w:tblStylePr w:type="firstRow">
      <w:rPr>
        <w:b/>
        <w:bCs/>
        <w:color w:val="FFFFFF" w:themeColor="background1"/>
      </w:rPr>
      <w:tblPr/>
      <w:tcPr>
        <w:shd w:val="clear" w:color="auto" w:fill="5D6D78" w:themeFill="text1"/>
      </w:tcPr>
    </w:tblStylePr>
    <w:tblStylePr w:type="lastRow">
      <w:rPr>
        <w:b/>
        <w:bCs/>
      </w:rPr>
      <w:tblPr/>
      <w:tcPr>
        <w:tcBorders>
          <w:top w:val="double" w:sz="4" w:space="0" w:color="5D6D7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text1"/>
          <w:right w:val="single" w:sz="4" w:space="0" w:color="5D6D78" w:themeColor="text1"/>
        </w:tcBorders>
      </w:tcPr>
    </w:tblStylePr>
    <w:tblStylePr w:type="band1Horz">
      <w:tblPr/>
      <w:tcPr>
        <w:tcBorders>
          <w:top w:val="single" w:sz="4" w:space="0" w:color="5D6D78" w:themeColor="text1"/>
          <w:bottom w:val="single" w:sz="4" w:space="0" w:color="5D6D7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text1"/>
          <w:left w:val="nil"/>
        </w:tcBorders>
      </w:tcPr>
    </w:tblStylePr>
    <w:tblStylePr w:type="swCell">
      <w:tblPr/>
      <w:tcPr>
        <w:tcBorders>
          <w:top w:val="double" w:sz="4" w:space="0" w:color="5D6D78" w:themeColor="text1"/>
          <w:right w:val="nil"/>
        </w:tcBorders>
      </w:tcPr>
    </w:tblStylePr>
  </w:style>
  <w:style w:type="table" w:styleId="ListTable3-Accent1">
    <w:name w:val="List Table 3 Accent 1"/>
    <w:basedOn w:val="TableNormal"/>
    <w:uiPriority w:val="48"/>
    <w:rsid w:val="00C5169B"/>
    <w:pPr>
      <w:spacing w:after="0" w:line="240" w:lineRule="auto"/>
    </w:pPr>
    <w:tblPr>
      <w:tblStyleRowBandSize w:val="1"/>
      <w:tblStyleColBandSize w:val="1"/>
      <w:tblBorders>
        <w:top w:val="single" w:sz="4" w:space="0" w:color="EB0017" w:themeColor="accent1"/>
        <w:left w:val="single" w:sz="4" w:space="0" w:color="EB0017" w:themeColor="accent1"/>
        <w:bottom w:val="single" w:sz="4" w:space="0" w:color="EB0017" w:themeColor="accent1"/>
        <w:right w:val="single" w:sz="4" w:space="0" w:color="EB0017" w:themeColor="accent1"/>
      </w:tblBorders>
    </w:tblPr>
    <w:tblStylePr w:type="firstRow">
      <w:rPr>
        <w:b/>
        <w:bCs/>
        <w:color w:val="FFFFFF" w:themeColor="background1"/>
      </w:rPr>
      <w:tblPr/>
      <w:tcPr>
        <w:shd w:val="clear" w:color="auto" w:fill="EB0017" w:themeFill="accent1"/>
      </w:tcPr>
    </w:tblStylePr>
    <w:tblStylePr w:type="lastRow">
      <w:rPr>
        <w:b/>
        <w:bCs/>
      </w:rPr>
      <w:tblPr/>
      <w:tcPr>
        <w:tcBorders>
          <w:top w:val="double" w:sz="4" w:space="0" w:color="EB00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0017" w:themeColor="accent1"/>
          <w:right w:val="single" w:sz="4" w:space="0" w:color="EB0017" w:themeColor="accent1"/>
        </w:tcBorders>
      </w:tcPr>
    </w:tblStylePr>
    <w:tblStylePr w:type="band1Horz">
      <w:tblPr/>
      <w:tcPr>
        <w:tcBorders>
          <w:top w:val="single" w:sz="4" w:space="0" w:color="EB0017" w:themeColor="accent1"/>
          <w:bottom w:val="single" w:sz="4" w:space="0" w:color="EB00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0017" w:themeColor="accent1"/>
          <w:left w:val="nil"/>
        </w:tcBorders>
      </w:tcPr>
    </w:tblStylePr>
    <w:tblStylePr w:type="swCell">
      <w:tblPr/>
      <w:tcPr>
        <w:tcBorders>
          <w:top w:val="double" w:sz="4" w:space="0" w:color="EB0017" w:themeColor="accent1"/>
          <w:right w:val="nil"/>
        </w:tcBorders>
      </w:tcPr>
    </w:tblStylePr>
  </w:style>
  <w:style w:type="table" w:styleId="ListTable3-Accent2">
    <w:name w:val="List Table 3 Accent 2"/>
    <w:basedOn w:val="TableNormal"/>
    <w:uiPriority w:val="48"/>
    <w:rsid w:val="00C5169B"/>
    <w:pPr>
      <w:spacing w:after="0" w:line="240" w:lineRule="auto"/>
    </w:pPr>
    <w:tblPr>
      <w:tblStyleRowBandSize w:val="1"/>
      <w:tblStyleColBandSize w:val="1"/>
      <w:tblBorders>
        <w:top w:val="single" w:sz="4" w:space="0" w:color="82939A" w:themeColor="accent2"/>
        <w:left w:val="single" w:sz="4" w:space="0" w:color="82939A" w:themeColor="accent2"/>
        <w:bottom w:val="single" w:sz="4" w:space="0" w:color="82939A" w:themeColor="accent2"/>
        <w:right w:val="single" w:sz="4" w:space="0" w:color="82939A" w:themeColor="accent2"/>
      </w:tblBorders>
    </w:tblPr>
    <w:tblStylePr w:type="firstRow">
      <w:rPr>
        <w:b/>
        <w:bCs/>
        <w:color w:val="FFFFFF" w:themeColor="background1"/>
      </w:rPr>
      <w:tblPr/>
      <w:tcPr>
        <w:shd w:val="clear" w:color="auto" w:fill="82939A" w:themeFill="accent2"/>
      </w:tcPr>
    </w:tblStylePr>
    <w:tblStylePr w:type="lastRow">
      <w:rPr>
        <w:b/>
        <w:bCs/>
      </w:rPr>
      <w:tblPr/>
      <w:tcPr>
        <w:tcBorders>
          <w:top w:val="double" w:sz="4" w:space="0" w:color="8293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939A" w:themeColor="accent2"/>
          <w:right w:val="single" w:sz="4" w:space="0" w:color="82939A" w:themeColor="accent2"/>
        </w:tcBorders>
      </w:tcPr>
    </w:tblStylePr>
    <w:tblStylePr w:type="band1Horz">
      <w:tblPr/>
      <w:tcPr>
        <w:tcBorders>
          <w:top w:val="single" w:sz="4" w:space="0" w:color="82939A" w:themeColor="accent2"/>
          <w:bottom w:val="single" w:sz="4" w:space="0" w:color="8293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939A" w:themeColor="accent2"/>
          <w:left w:val="nil"/>
        </w:tcBorders>
      </w:tcPr>
    </w:tblStylePr>
    <w:tblStylePr w:type="swCell">
      <w:tblPr/>
      <w:tcPr>
        <w:tcBorders>
          <w:top w:val="double" w:sz="4" w:space="0" w:color="82939A" w:themeColor="accent2"/>
          <w:right w:val="nil"/>
        </w:tcBorders>
      </w:tcPr>
    </w:tblStylePr>
  </w:style>
  <w:style w:type="table" w:styleId="ListTable3-Accent3">
    <w:name w:val="List Table 3 Accent 3"/>
    <w:basedOn w:val="TableNormal"/>
    <w:uiPriority w:val="48"/>
    <w:rsid w:val="00C5169B"/>
    <w:pPr>
      <w:spacing w:after="0" w:line="240" w:lineRule="auto"/>
    </w:pPr>
    <w:tblPr>
      <w:tblStyleRowBandSize w:val="1"/>
      <w:tblStyleColBandSize w:val="1"/>
      <w:tblBorders>
        <w:top w:val="single" w:sz="4" w:space="0" w:color="E5EFF0" w:themeColor="accent3"/>
        <w:left w:val="single" w:sz="4" w:space="0" w:color="E5EFF0" w:themeColor="accent3"/>
        <w:bottom w:val="single" w:sz="4" w:space="0" w:color="E5EFF0" w:themeColor="accent3"/>
        <w:right w:val="single" w:sz="4" w:space="0" w:color="E5EFF0" w:themeColor="accent3"/>
      </w:tblBorders>
    </w:tblPr>
    <w:tblStylePr w:type="firstRow">
      <w:rPr>
        <w:b/>
        <w:bCs/>
        <w:color w:val="FFFFFF" w:themeColor="background1"/>
      </w:rPr>
      <w:tblPr/>
      <w:tcPr>
        <w:shd w:val="clear" w:color="auto" w:fill="E5EFF0" w:themeFill="accent3"/>
      </w:tcPr>
    </w:tblStylePr>
    <w:tblStylePr w:type="lastRow">
      <w:rPr>
        <w:b/>
        <w:bCs/>
      </w:rPr>
      <w:tblPr/>
      <w:tcPr>
        <w:tcBorders>
          <w:top w:val="double" w:sz="4" w:space="0" w:color="E5EF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FF0" w:themeColor="accent3"/>
          <w:right w:val="single" w:sz="4" w:space="0" w:color="E5EFF0" w:themeColor="accent3"/>
        </w:tcBorders>
      </w:tcPr>
    </w:tblStylePr>
    <w:tblStylePr w:type="band1Horz">
      <w:tblPr/>
      <w:tcPr>
        <w:tcBorders>
          <w:top w:val="single" w:sz="4" w:space="0" w:color="E5EFF0" w:themeColor="accent3"/>
          <w:bottom w:val="single" w:sz="4" w:space="0" w:color="E5EF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FF0" w:themeColor="accent3"/>
          <w:left w:val="nil"/>
        </w:tcBorders>
      </w:tcPr>
    </w:tblStylePr>
    <w:tblStylePr w:type="swCell">
      <w:tblPr/>
      <w:tcPr>
        <w:tcBorders>
          <w:top w:val="double" w:sz="4" w:space="0" w:color="E5EFF0" w:themeColor="accent3"/>
          <w:right w:val="nil"/>
        </w:tcBorders>
      </w:tcPr>
    </w:tblStylePr>
  </w:style>
  <w:style w:type="table" w:styleId="ListTable3-Accent4">
    <w:name w:val="List Table 3 Accent 4"/>
    <w:basedOn w:val="TableNormal"/>
    <w:uiPriority w:val="48"/>
    <w:rsid w:val="00C5169B"/>
    <w:pPr>
      <w:spacing w:after="0" w:line="240" w:lineRule="auto"/>
    </w:pPr>
    <w:tblPr>
      <w:tblStyleRowBandSize w:val="1"/>
      <w:tblStyleColBandSize w:val="1"/>
      <w:tblBorders>
        <w:top w:val="single" w:sz="4" w:space="0" w:color="CDDBDE" w:themeColor="accent4"/>
        <w:left w:val="single" w:sz="4" w:space="0" w:color="CDDBDE" w:themeColor="accent4"/>
        <w:bottom w:val="single" w:sz="4" w:space="0" w:color="CDDBDE" w:themeColor="accent4"/>
        <w:right w:val="single" w:sz="4" w:space="0" w:color="CDDBDE" w:themeColor="accent4"/>
      </w:tblBorders>
    </w:tblPr>
    <w:tblStylePr w:type="firstRow">
      <w:rPr>
        <w:b/>
        <w:bCs/>
        <w:color w:val="FFFFFF" w:themeColor="background1"/>
      </w:rPr>
      <w:tblPr/>
      <w:tcPr>
        <w:shd w:val="clear" w:color="auto" w:fill="CDDBDE" w:themeFill="accent4"/>
      </w:tcPr>
    </w:tblStylePr>
    <w:tblStylePr w:type="lastRow">
      <w:rPr>
        <w:b/>
        <w:bCs/>
      </w:rPr>
      <w:tblPr/>
      <w:tcPr>
        <w:tcBorders>
          <w:top w:val="double" w:sz="4" w:space="0" w:color="CDDBD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BDE" w:themeColor="accent4"/>
          <w:right w:val="single" w:sz="4" w:space="0" w:color="CDDBDE" w:themeColor="accent4"/>
        </w:tcBorders>
      </w:tcPr>
    </w:tblStylePr>
    <w:tblStylePr w:type="band1Horz">
      <w:tblPr/>
      <w:tcPr>
        <w:tcBorders>
          <w:top w:val="single" w:sz="4" w:space="0" w:color="CDDBDE" w:themeColor="accent4"/>
          <w:bottom w:val="single" w:sz="4" w:space="0" w:color="CDDBD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BDE" w:themeColor="accent4"/>
          <w:left w:val="nil"/>
        </w:tcBorders>
      </w:tcPr>
    </w:tblStylePr>
    <w:tblStylePr w:type="swCell">
      <w:tblPr/>
      <w:tcPr>
        <w:tcBorders>
          <w:top w:val="double" w:sz="4" w:space="0" w:color="CDDBDE" w:themeColor="accent4"/>
          <w:right w:val="nil"/>
        </w:tcBorders>
      </w:tcPr>
    </w:tblStylePr>
  </w:style>
  <w:style w:type="table" w:styleId="ListTable3-Accent5">
    <w:name w:val="List Table 3 Accent 5"/>
    <w:basedOn w:val="TableNormal"/>
    <w:uiPriority w:val="48"/>
    <w:rsid w:val="00C5169B"/>
    <w:pPr>
      <w:spacing w:after="0" w:line="240" w:lineRule="auto"/>
    </w:pPr>
    <w:tblPr>
      <w:tblStyleRowBandSize w:val="1"/>
      <w:tblStyleColBandSize w:val="1"/>
      <w:tblBorders>
        <w:top w:val="single" w:sz="4" w:space="0" w:color="5D6D78" w:themeColor="accent5"/>
        <w:left w:val="single" w:sz="4" w:space="0" w:color="5D6D78" w:themeColor="accent5"/>
        <w:bottom w:val="single" w:sz="4" w:space="0" w:color="5D6D78" w:themeColor="accent5"/>
        <w:right w:val="single" w:sz="4" w:space="0" w:color="5D6D78" w:themeColor="accent5"/>
      </w:tblBorders>
    </w:tblPr>
    <w:tblStylePr w:type="firstRow">
      <w:rPr>
        <w:b/>
        <w:bCs/>
        <w:color w:val="FFFFFF" w:themeColor="background1"/>
      </w:rPr>
      <w:tblPr/>
      <w:tcPr>
        <w:shd w:val="clear" w:color="auto" w:fill="5D6D78" w:themeFill="accent5"/>
      </w:tcPr>
    </w:tblStylePr>
    <w:tblStylePr w:type="lastRow">
      <w:rPr>
        <w:b/>
        <w:bCs/>
      </w:rPr>
      <w:tblPr/>
      <w:tcPr>
        <w:tcBorders>
          <w:top w:val="double" w:sz="4" w:space="0" w:color="5D6D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accent5"/>
          <w:right w:val="single" w:sz="4" w:space="0" w:color="5D6D78" w:themeColor="accent5"/>
        </w:tcBorders>
      </w:tcPr>
    </w:tblStylePr>
    <w:tblStylePr w:type="band1Horz">
      <w:tblPr/>
      <w:tcPr>
        <w:tcBorders>
          <w:top w:val="single" w:sz="4" w:space="0" w:color="5D6D78" w:themeColor="accent5"/>
          <w:bottom w:val="single" w:sz="4" w:space="0" w:color="5D6D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accent5"/>
          <w:left w:val="nil"/>
        </w:tcBorders>
      </w:tcPr>
    </w:tblStylePr>
    <w:tblStylePr w:type="swCell">
      <w:tblPr/>
      <w:tcPr>
        <w:tcBorders>
          <w:top w:val="double" w:sz="4" w:space="0" w:color="5D6D78" w:themeColor="accent5"/>
          <w:right w:val="nil"/>
        </w:tcBorders>
      </w:tcPr>
    </w:tblStylePr>
  </w:style>
  <w:style w:type="table" w:styleId="ListTable3-Accent6">
    <w:name w:val="List Table 3 Accent 6"/>
    <w:basedOn w:val="TableNormal"/>
    <w:uiPriority w:val="48"/>
    <w:rsid w:val="00C5169B"/>
    <w:pPr>
      <w:spacing w:after="0" w:line="240" w:lineRule="auto"/>
    </w:pPr>
    <w:tblPr>
      <w:tblStyleRowBandSize w:val="1"/>
      <w:tblStyleColBandSize w:val="1"/>
      <w:tblBorders>
        <w:top w:val="single" w:sz="4" w:space="0" w:color="262836" w:themeColor="accent6"/>
        <w:left w:val="single" w:sz="4" w:space="0" w:color="262836" w:themeColor="accent6"/>
        <w:bottom w:val="single" w:sz="4" w:space="0" w:color="262836" w:themeColor="accent6"/>
        <w:right w:val="single" w:sz="4" w:space="0" w:color="262836" w:themeColor="accent6"/>
      </w:tblBorders>
    </w:tblPr>
    <w:tblStylePr w:type="firstRow">
      <w:rPr>
        <w:b/>
        <w:bCs/>
        <w:color w:val="FFFFFF" w:themeColor="background1"/>
      </w:rPr>
      <w:tblPr/>
      <w:tcPr>
        <w:shd w:val="clear" w:color="auto" w:fill="262836" w:themeFill="accent6"/>
      </w:tcPr>
    </w:tblStylePr>
    <w:tblStylePr w:type="lastRow">
      <w:rPr>
        <w:b/>
        <w:bCs/>
      </w:rPr>
      <w:tblPr/>
      <w:tcPr>
        <w:tcBorders>
          <w:top w:val="double" w:sz="4" w:space="0" w:color="26283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836" w:themeColor="accent6"/>
          <w:right w:val="single" w:sz="4" w:space="0" w:color="262836" w:themeColor="accent6"/>
        </w:tcBorders>
      </w:tcPr>
    </w:tblStylePr>
    <w:tblStylePr w:type="band1Horz">
      <w:tblPr/>
      <w:tcPr>
        <w:tcBorders>
          <w:top w:val="single" w:sz="4" w:space="0" w:color="262836" w:themeColor="accent6"/>
          <w:bottom w:val="single" w:sz="4" w:space="0" w:color="26283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836" w:themeColor="accent6"/>
          <w:left w:val="nil"/>
        </w:tcBorders>
      </w:tcPr>
    </w:tblStylePr>
    <w:tblStylePr w:type="swCell">
      <w:tblPr/>
      <w:tcPr>
        <w:tcBorders>
          <w:top w:val="double" w:sz="4" w:space="0" w:color="262836" w:themeColor="accent6"/>
          <w:right w:val="nil"/>
        </w:tcBorders>
      </w:tcPr>
    </w:tblStylePr>
  </w:style>
  <w:style w:type="table" w:styleId="ListTable4">
    <w:name w:val="List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tcBorders>
        <w:shd w:val="clear" w:color="auto" w:fill="5D6D78" w:themeFill="text1"/>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4-Accent1">
    <w:name w:val="List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tcBorders>
        <w:shd w:val="clear" w:color="auto" w:fill="EB0017" w:themeFill="accent1"/>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4-Accent2">
    <w:name w:val="List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tcBorders>
        <w:shd w:val="clear" w:color="auto" w:fill="82939A" w:themeFill="accent2"/>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4-Accent3">
    <w:name w:val="List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tcBorders>
        <w:shd w:val="clear" w:color="auto" w:fill="E5EFF0" w:themeFill="accent3"/>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4-Accent4">
    <w:name w:val="List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tcBorders>
        <w:shd w:val="clear" w:color="auto" w:fill="CDDBDE" w:themeFill="accent4"/>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4-Accent5">
    <w:name w:val="List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tcBorders>
        <w:shd w:val="clear" w:color="auto" w:fill="5D6D78" w:themeFill="accent5"/>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4-Accent6">
    <w:name w:val="List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tcBorders>
        <w:shd w:val="clear" w:color="auto" w:fill="262836" w:themeFill="accent6"/>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5Dark">
    <w:name w:val="List Table 5 Dark"/>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text1"/>
        <w:left w:val="single" w:sz="24" w:space="0" w:color="5D6D78" w:themeColor="text1"/>
        <w:bottom w:val="single" w:sz="24" w:space="0" w:color="5D6D78" w:themeColor="text1"/>
        <w:right w:val="single" w:sz="24" w:space="0" w:color="5D6D78" w:themeColor="text1"/>
      </w:tblBorders>
    </w:tblPr>
    <w:tcPr>
      <w:shd w:val="clear" w:color="auto" w:fill="5D6D7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169B"/>
    <w:pPr>
      <w:spacing w:after="0" w:line="240" w:lineRule="auto"/>
    </w:pPr>
    <w:rPr>
      <w:color w:val="FFFFFF" w:themeColor="background1"/>
    </w:rPr>
    <w:tblPr>
      <w:tblStyleRowBandSize w:val="1"/>
      <w:tblStyleColBandSize w:val="1"/>
      <w:tblBorders>
        <w:top w:val="single" w:sz="24" w:space="0" w:color="EB0017" w:themeColor="accent1"/>
        <w:left w:val="single" w:sz="24" w:space="0" w:color="EB0017" w:themeColor="accent1"/>
        <w:bottom w:val="single" w:sz="24" w:space="0" w:color="EB0017" w:themeColor="accent1"/>
        <w:right w:val="single" w:sz="24" w:space="0" w:color="EB0017" w:themeColor="accent1"/>
      </w:tblBorders>
    </w:tblPr>
    <w:tcPr>
      <w:shd w:val="clear" w:color="auto" w:fill="EB001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169B"/>
    <w:pPr>
      <w:spacing w:after="0" w:line="240" w:lineRule="auto"/>
    </w:pPr>
    <w:rPr>
      <w:color w:val="FFFFFF" w:themeColor="background1"/>
    </w:rPr>
    <w:tblPr>
      <w:tblStyleRowBandSize w:val="1"/>
      <w:tblStyleColBandSize w:val="1"/>
      <w:tblBorders>
        <w:top w:val="single" w:sz="24" w:space="0" w:color="82939A" w:themeColor="accent2"/>
        <w:left w:val="single" w:sz="24" w:space="0" w:color="82939A" w:themeColor="accent2"/>
        <w:bottom w:val="single" w:sz="24" w:space="0" w:color="82939A" w:themeColor="accent2"/>
        <w:right w:val="single" w:sz="24" w:space="0" w:color="82939A" w:themeColor="accent2"/>
      </w:tblBorders>
    </w:tblPr>
    <w:tcPr>
      <w:shd w:val="clear" w:color="auto" w:fill="82939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169B"/>
    <w:pPr>
      <w:spacing w:after="0" w:line="240" w:lineRule="auto"/>
    </w:pPr>
    <w:rPr>
      <w:color w:val="FFFFFF" w:themeColor="background1"/>
    </w:rPr>
    <w:tblPr>
      <w:tblStyleRowBandSize w:val="1"/>
      <w:tblStyleColBandSize w:val="1"/>
      <w:tblBorders>
        <w:top w:val="single" w:sz="24" w:space="0" w:color="E5EFF0" w:themeColor="accent3"/>
        <w:left w:val="single" w:sz="24" w:space="0" w:color="E5EFF0" w:themeColor="accent3"/>
        <w:bottom w:val="single" w:sz="24" w:space="0" w:color="E5EFF0" w:themeColor="accent3"/>
        <w:right w:val="single" w:sz="24" w:space="0" w:color="E5EFF0" w:themeColor="accent3"/>
      </w:tblBorders>
    </w:tblPr>
    <w:tcPr>
      <w:shd w:val="clear" w:color="auto" w:fill="E5EF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169B"/>
    <w:pPr>
      <w:spacing w:after="0" w:line="240" w:lineRule="auto"/>
    </w:pPr>
    <w:rPr>
      <w:color w:val="FFFFFF" w:themeColor="background1"/>
    </w:rPr>
    <w:tblPr>
      <w:tblStyleRowBandSize w:val="1"/>
      <w:tblStyleColBandSize w:val="1"/>
      <w:tblBorders>
        <w:top w:val="single" w:sz="24" w:space="0" w:color="CDDBDE" w:themeColor="accent4"/>
        <w:left w:val="single" w:sz="24" w:space="0" w:color="CDDBDE" w:themeColor="accent4"/>
        <w:bottom w:val="single" w:sz="24" w:space="0" w:color="CDDBDE" w:themeColor="accent4"/>
        <w:right w:val="single" w:sz="24" w:space="0" w:color="CDDBDE" w:themeColor="accent4"/>
      </w:tblBorders>
    </w:tblPr>
    <w:tcPr>
      <w:shd w:val="clear" w:color="auto" w:fill="CDDBD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accent5"/>
        <w:left w:val="single" w:sz="24" w:space="0" w:color="5D6D78" w:themeColor="accent5"/>
        <w:bottom w:val="single" w:sz="24" w:space="0" w:color="5D6D78" w:themeColor="accent5"/>
        <w:right w:val="single" w:sz="24" w:space="0" w:color="5D6D78" w:themeColor="accent5"/>
      </w:tblBorders>
    </w:tblPr>
    <w:tcPr>
      <w:shd w:val="clear" w:color="auto" w:fill="5D6D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169B"/>
    <w:pPr>
      <w:spacing w:after="0" w:line="240" w:lineRule="auto"/>
    </w:pPr>
    <w:rPr>
      <w:color w:val="FFFFFF" w:themeColor="background1"/>
    </w:rPr>
    <w:tblPr>
      <w:tblStyleRowBandSize w:val="1"/>
      <w:tblStyleColBandSize w:val="1"/>
      <w:tblBorders>
        <w:top w:val="single" w:sz="24" w:space="0" w:color="262836" w:themeColor="accent6"/>
        <w:left w:val="single" w:sz="24" w:space="0" w:color="262836" w:themeColor="accent6"/>
        <w:bottom w:val="single" w:sz="24" w:space="0" w:color="262836" w:themeColor="accent6"/>
        <w:right w:val="single" w:sz="24" w:space="0" w:color="262836" w:themeColor="accent6"/>
      </w:tblBorders>
    </w:tblPr>
    <w:tcPr>
      <w:shd w:val="clear" w:color="auto" w:fill="26283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5D6D78" w:themeColor="text1"/>
        <w:bottom w:val="single" w:sz="4" w:space="0" w:color="5D6D78" w:themeColor="text1"/>
      </w:tblBorders>
    </w:tblPr>
    <w:tblStylePr w:type="firstRow">
      <w:rPr>
        <w:b/>
        <w:bCs/>
      </w:rPr>
      <w:tblPr/>
      <w:tcPr>
        <w:tcBorders>
          <w:bottom w:val="single" w:sz="4" w:space="0" w:color="5D6D78" w:themeColor="text1"/>
        </w:tcBorders>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6Colorful-Accent1">
    <w:name w:val="List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EB0017" w:themeColor="accent1"/>
        <w:bottom w:val="single" w:sz="4" w:space="0" w:color="EB0017" w:themeColor="accent1"/>
      </w:tblBorders>
    </w:tblPr>
    <w:tblStylePr w:type="firstRow">
      <w:rPr>
        <w:b/>
        <w:bCs/>
      </w:rPr>
      <w:tblPr/>
      <w:tcPr>
        <w:tcBorders>
          <w:bottom w:val="single" w:sz="4" w:space="0" w:color="EB0017" w:themeColor="accent1"/>
        </w:tcBorders>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6Colorful-Accent2">
    <w:name w:val="List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82939A" w:themeColor="accent2"/>
        <w:bottom w:val="single" w:sz="4" w:space="0" w:color="82939A" w:themeColor="accent2"/>
      </w:tblBorders>
    </w:tblPr>
    <w:tblStylePr w:type="firstRow">
      <w:rPr>
        <w:b/>
        <w:bCs/>
      </w:rPr>
      <w:tblPr/>
      <w:tcPr>
        <w:tcBorders>
          <w:bottom w:val="single" w:sz="4" w:space="0" w:color="82939A" w:themeColor="accent2"/>
        </w:tcBorders>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6Colorful-Accent3">
    <w:name w:val="List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5EFF0" w:themeColor="accent3"/>
        <w:bottom w:val="single" w:sz="4" w:space="0" w:color="E5EFF0" w:themeColor="accent3"/>
      </w:tblBorders>
    </w:tblPr>
    <w:tblStylePr w:type="firstRow">
      <w:rPr>
        <w:b/>
        <w:bCs/>
      </w:rPr>
      <w:tblPr/>
      <w:tcPr>
        <w:tcBorders>
          <w:bottom w:val="single" w:sz="4" w:space="0" w:color="E5EFF0" w:themeColor="accent3"/>
        </w:tcBorders>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6Colorful-Accent4">
    <w:name w:val="List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CDDBDE" w:themeColor="accent4"/>
        <w:bottom w:val="single" w:sz="4" w:space="0" w:color="CDDBDE" w:themeColor="accent4"/>
      </w:tblBorders>
    </w:tblPr>
    <w:tblStylePr w:type="firstRow">
      <w:rPr>
        <w:b/>
        <w:bCs/>
      </w:rPr>
      <w:tblPr/>
      <w:tcPr>
        <w:tcBorders>
          <w:bottom w:val="single" w:sz="4" w:space="0" w:color="CDDBDE" w:themeColor="accent4"/>
        </w:tcBorders>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6Colorful-Accent5">
    <w:name w:val="List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5D6D78" w:themeColor="accent5"/>
        <w:bottom w:val="single" w:sz="4" w:space="0" w:color="5D6D78" w:themeColor="accent5"/>
      </w:tblBorders>
    </w:tblPr>
    <w:tblStylePr w:type="firstRow">
      <w:rPr>
        <w:b/>
        <w:bCs/>
      </w:rPr>
      <w:tblPr/>
      <w:tcPr>
        <w:tcBorders>
          <w:bottom w:val="single" w:sz="4" w:space="0" w:color="5D6D78" w:themeColor="accent5"/>
        </w:tcBorders>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6Colorful-Accent6">
    <w:name w:val="List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262836" w:themeColor="accent6"/>
        <w:bottom w:val="single" w:sz="4" w:space="0" w:color="262836" w:themeColor="accent6"/>
      </w:tblBorders>
    </w:tblPr>
    <w:tblStylePr w:type="firstRow">
      <w:rPr>
        <w:b/>
        <w:bCs/>
      </w:rPr>
      <w:tblPr/>
      <w:tcPr>
        <w:tcBorders>
          <w:bottom w:val="single" w:sz="4" w:space="0" w:color="262836" w:themeColor="accent6"/>
        </w:tcBorders>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7Colorful">
    <w:name w:val="List Table 7 Colorful"/>
    <w:basedOn w:val="TableNormal"/>
    <w:uiPriority w:val="52"/>
    <w:rsid w:val="00C5169B"/>
    <w:pPr>
      <w:spacing w:after="0" w:line="240" w:lineRule="auto"/>
    </w:pPr>
    <w:rPr>
      <w:color w:val="5D6D7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text1"/>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169B"/>
    <w:pPr>
      <w:spacing w:after="0" w:line="240" w:lineRule="auto"/>
    </w:pPr>
    <w:rPr>
      <w:color w:val="B00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00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00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00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0017" w:themeColor="accent1"/>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169B"/>
    <w:pPr>
      <w:spacing w:after="0" w:line="240" w:lineRule="auto"/>
    </w:pPr>
    <w:rPr>
      <w:color w:val="5F6E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939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939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939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939A" w:themeColor="accent2"/>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169B"/>
    <w:pPr>
      <w:spacing w:after="0" w:line="240" w:lineRule="auto"/>
    </w:pPr>
    <w:rPr>
      <w:color w:val="9AC0C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F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F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F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FF0" w:themeColor="accent3"/>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169B"/>
    <w:pPr>
      <w:spacing w:after="0" w:line="240" w:lineRule="auto"/>
    </w:pPr>
    <w:rPr>
      <w:color w:val="8CACB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BD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BD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BD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BDE" w:themeColor="accent4"/>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169B"/>
    <w:pPr>
      <w:spacing w:after="0" w:line="240" w:lineRule="auto"/>
    </w:pPr>
    <w:rPr>
      <w:color w:val="4551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accent5"/>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169B"/>
    <w:pPr>
      <w:spacing w:after="0" w:line="240" w:lineRule="auto"/>
    </w:pPr>
    <w:rPr>
      <w:color w:val="1C1D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83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83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83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836" w:themeColor="accent6"/>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5169B"/>
    <w:rPr>
      <w:color w:val="2B579A"/>
      <w:shd w:val="clear" w:color="auto" w:fill="E1DFDD"/>
      <w:lang w:val="en-GB"/>
    </w:rPr>
  </w:style>
  <w:style w:type="table" w:styleId="PlainTable1">
    <w:name w:val="Plain Table 1"/>
    <w:basedOn w:val="TableNormal"/>
    <w:uiPriority w:val="41"/>
    <w:rsid w:val="00C516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169B"/>
    <w:pPr>
      <w:spacing w:after="0" w:line="240" w:lineRule="auto"/>
    </w:pPr>
    <w:tblPr>
      <w:tblStyleRowBandSize w:val="1"/>
      <w:tblStyleColBandSize w:val="1"/>
      <w:tblBorders>
        <w:top w:val="single" w:sz="4" w:space="0" w:color="AAB6BD" w:themeColor="text1" w:themeTint="80"/>
        <w:bottom w:val="single" w:sz="4" w:space="0" w:color="AAB6BD" w:themeColor="text1" w:themeTint="80"/>
      </w:tblBorders>
    </w:tblPr>
    <w:tblStylePr w:type="firstRow">
      <w:rPr>
        <w:b/>
        <w:bCs/>
      </w:rPr>
      <w:tblPr/>
      <w:tcPr>
        <w:tcBorders>
          <w:bottom w:val="single" w:sz="4" w:space="0" w:color="AAB6BD" w:themeColor="text1" w:themeTint="80"/>
        </w:tcBorders>
      </w:tcPr>
    </w:tblStylePr>
    <w:tblStylePr w:type="lastRow">
      <w:rPr>
        <w:b/>
        <w:bCs/>
      </w:rPr>
      <w:tblPr/>
      <w:tcPr>
        <w:tcBorders>
          <w:top w:val="single" w:sz="4" w:space="0" w:color="AAB6BD" w:themeColor="text1" w:themeTint="80"/>
        </w:tcBorders>
      </w:tcPr>
    </w:tblStylePr>
    <w:tblStylePr w:type="firstCol">
      <w:rPr>
        <w:b/>
        <w:bCs/>
      </w:rPr>
    </w:tblStylePr>
    <w:tblStylePr w:type="lastCol">
      <w:rPr>
        <w:b/>
        <w:bCs/>
      </w:rPr>
    </w:tblStylePr>
    <w:tblStylePr w:type="band1Vert">
      <w:tblPr/>
      <w:tcPr>
        <w:tcBorders>
          <w:left w:val="single" w:sz="4" w:space="0" w:color="AAB6BD" w:themeColor="text1" w:themeTint="80"/>
          <w:right w:val="single" w:sz="4" w:space="0" w:color="AAB6BD" w:themeColor="text1" w:themeTint="80"/>
        </w:tcBorders>
      </w:tcPr>
    </w:tblStylePr>
    <w:tblStylePr w:type="band2Vert">
      <w:tblPr/>
      <w:tcPr>
        <w:tcBorders>
          <w:left w:val="single" w:sz="4" w:space="0" w:color="AAB6BD" w:themeColor="text1" w:themeTint="80"/>
          <w:right w:val="single" w:sz="4" w:space="0" w:color="AAB6BD" w:themeColor="text1" w:themeTint="80"/>
        </w:tcBorders>
      </w:tcPr>
    </w:tblStylePr>
    <w:tblStylePr w:type="band1Horz">
      <w:tblPr/>
      <w:tcPr>
        <w:tcBorders>
          <w:top w:val="single" w:sz="4" w:space="0" w:color="AAB6BD" w:themeColor="text1" w:themeTint="80"/>
          <w:bottom w:val="single" w:sz="4" w:space="0" w:color="AAB6BD" w:themeColor="text1" w:themeTint="80"/>
        </w:tcBorders>
      </w:tcPr>
    </w:tblStylePr>
  </w:style>
  <w:style w:type="table" w:styleId="PlainTable3">
    <w:name w:val="Plain Table 3"/>
    <w:basedOn w:val="TableNormal"/>
    <w:uiPriority w:val="43"/>
    <w:rsid w:val="00C5169B"/>
    <w:pPr>
      <w:spacing w:after="0" w:line="240" w:lineRule="auto"/>
    </w:pPr>
    <w:tblPr>
      <w:tblStyleRowBandSize w:val="1"/>
      <w:tblStyleColBandSize w:val="1"/>
    </w:tblPr>
    <w:tblStylePr w:type="firstRow">
      <w:rPr>
        <w:b/>
        <w:bCs/>
        <w:caps/>
      </w:rPr>
      <w:tblPr/>
      <w:tcPr>
        <w:tcBorders>
          <w:bottom w:val="single" w:sz="4" w:space="0" w:color="AAB6B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AB6B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16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1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B6B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B6B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B6B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B6B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5169B"/>
    <w:rPr>
      <w:u w:val="dotted"/>
      <w:lang w:val="en-GB"/>
    </w:rPr>
  </w:style>
  <w:style w:type="character" w:styleId="SmartLink">
    <w:name w:val="Smart Link"/>
    <w:basedOn w:val="DefaultParagraphFont"/>
    <w:uiPriority w:val="99"/>
    <w:semiHidden/>
    <w:unhideWhenUsed/>
    <w:rsid w:val="00C5169B"/>
    <w:rPr>
      <w:color w:val="0000FF"/>
      <w:u w:val="single"/>
      <w:shd w:val="clear" w:color="auto" w:fill="F3F2F1"/>
      <w:lang w:val="en-GB"/>
    </w:rPr>
  </w:style>
  <w:style w:type="table" w:styleId="TableGridLight">
    <w:name w:val="Grid Table Light"/>
    <w:basedOn w:val="TableNormal"/>
    <w:uiPriority w:val="40"/>
    <w:rsid w:val="00C516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5169B"/>
    <w:rPr>
      <w:color w:val="605E5C"/>
      <w:shd w:val="clear" w:color="auto" w:fill="E1DFDD"/>
      <w:lang w:val="en-GB"/>
    </w:rPr>
  </w:style>
  <w:style w:type="paragraph" w:customStyle="1" w:styleId="AnchorTop">
    <w:name w:val="Anchor Top"/>
    <w:basedOn w:val="1ptspacer"/>
    <w:next w:val="BodyText"/>
    <w:uiPriority w:val="43"/>
    <w:semiHidden/>
    <w:rsid w:val="00C5169B"/>
  </w:style>
  <w:style w:type="paragraph" w:customStyle="1" w:styleId="AnchorBottom">
    <w:name w:val="Anchor Bottom"/>
    <w:basedOn w:val="AnchorTop"/>
    <w:next w:val="BodyText"/>
    <w:uiPriority w:val="44"/>
    <w:semiHidden/>
    <w:rsid w:val="00C5169B"/>
  </w:style>
  <w:style w:type="paragraph" w:customStyle="1" w:styleId="SECTION2Column">
    <w:name w:val="__SECTION 2Column"/>
    <w:basedOn w:val="BaseSECTION"/>
    <w:next w:val="BodyText"/>
    <w:semiHidden/>
    <w:rsid w:val="00C5169B"/>
  </w:style>
  <w:style w:type="paragraph" w:customStyle="1" w:styleId="SECTION3Column">
    <w:name w:val="__SECTION 3Column"/>
    <w:basedOn w:val="BaseSECTION"/>
    <w:next w:val="BodyText"/>
    <w:semiHidden/>
    <w:rsid w:val="00C5169B"/>
  </w:style>
  <w:style w:type="paragraph" w:customStyle="1" w:styleId="SECTIONLetter">
    <w:name w:val="__SECTION Letter"/>
    <w:basedOn w:val="BaseSECTION"/>
    <w:next w:val="BodyText"/>
    <w:semiHidden/>
    <w:rsid w:val="00C5169B"/>
  </w:style>
  <w:style w:type="paragraph" w:customStyle="1" w:styleId="TombstoneText">
    <w:name w:val="Tombstone Text"/>
    <w:basedOn w:val="BaseText"/>
    <w:uiPriority w:val="20"/>
    <w:semiHidden/>
    <w:rsid w:val="00AF0899"/>
    <w:pPr>
      <w:spacing w:before="120"/>
      <w:ind w:left="113" w:right="113"/>
    </w:pPr>
    <w:rPr>
      <w:rFonts w:cstheme="minorHAnsi"/>
      <w:sz w:val="16"/>
      <w:szCs w:val="24"/>
    </w:rPr>
  </w:style>
  <w:style w:type="paragraph" w:customStyle="1" w:styleId="TombstoneHeading">
    <w:name w:val="Tombstone Heading"/>
    <w:basedOn w:val="TombstoneText"/>
    <w:next w:val="TombstoneText"/>
    <w:uiPriority w:val="20"/>
    <w:semiHidden/>
    <w:rsid w:val="00C5169B"/>
    <w:rPr>
      <w:b/>
      <w:color w:val="46535E"/>
      <w:sz w:val="18"/>
      <w:szCs w:val="28"/>
    </w:rPr>
  </w:style>
  <w:style w:type="character" w:customStyle="1" w:styleId="PrivacyStatus">
    <w:name w:val="Privacy Status"/>
    <w:basedOn w:val="HeaderChar"/>
    <w:uiPriority w:val="41"/>
    <w:semiHidden/>
    <w:rsid w:val="00C5169B"/>
    <w:rPr>
      <w:color w:val="5D6D78" w:themeColor="text1"/>
      <w:sz w:val="16"/>
      <w:lang w:val="en-GB"/>
    </w:rPr>
  </w:style>
  <w:style w:type="table" w:customStyle="1" w:styleId="TextBandedRows">
    <w:name w:val="Text Banded Rows"/>
    <w:basedOn w:val="TableNormal"/>
    <w:uiPriority w:val="99"/>
    <w:rsid w:val="00F21C41"/>
    <w:pPr>
      <w:spacing w:before="40" w:after="40" w:line="240" w:lineRule="auto"/>
      <w:ind w:left="79" w:right="79"/>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BandedColumns">
    <w:name w:val="Text Banded Columns"/>
    <w:basedOn w:val="TableNormal"/>
    <w:uiPriority w:val="99"/>
    <w:rsid w:val="00F21C41"/>
    <w:pPr>
      <w:spacing w:before="40" w:after="40" w:line="240" w:lineRule="auto"/>
      <w:ind w:left="79" w:right="79"/>
    </w:pPr>
    <w:rPr>
      <w:color w:val="262836" w:themeColor="text2"/>
      <w:sz w:val="18"/>
    </w:r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style>
  <w:style w:type="character" w:customStyle="1" w:styleId="SmartLink1">
    <w:name w:val="SmartLink1"/>
    <w:basedOn w:val="DefaultParagraphFont"/>
    <w:uiPriority w:val="99"/>
    <w:semiHidden/>
    <w:unhideWhenUsed/>
    <w:rsid w:val="00C5169B"/>
    <w:rPr>
      <w:color w:val="0000FF"/>
      <w:u w:val="single"/>
      <w:shd w:val="clear" w:color="auto" w:fill="F3F2F1"/>
      <w:lang w:val="en-GB"/>
    </w:rPr>
  </w:style>
  <w:style w:type="paragraph" w:customStyle="1" w:styleId="CoverTextBold">
    <w:name w:val="Cover Text Bold"/>
    <w:basedOn w:val="CoverText"/>
    <w:uiPriority w:val="27"/>
    <w:semiHidden/>
    <w:qFormat/>
    <w:rsid w:val="00C5169B"/>
    <w:pPr>
      <w:ind w:right="170"/>
    </w:pPr>
    <w:rPr>
      <w:b/>
      <w:bCs/>
    </w:rPr>
  </w:style>
  <w:style w:type="paragraph" w:customStyle="1" w:styleId="DividerNumber">
    <w:name w:val="Divider Number"/>
    <w:basedOn w:val="DividerTitle"/>
    <w:uiPriority w:val="22"/>
    <w:rsid w:val="00CF4BF9"/>
    <w:pPr>
      <w:numPr>
        <w:numId w:val="13"/>
      </w:numPr>
      <w:spacing w:after="0" w:line="3700" w:lineRule="exact"/>
      <w:contextualSpacing/>
    </w:pPr>
    <w:rPr>
      <w:rFonts w:ascii="Helvetica Now Text Light" w:hAnsi="Helvetica Now Text Light"/>
      <w:color w:val="EB0017" w:themeColor="accent1"/>
      <w:kern w:val="24"/>
      <w:position w:val="-50"/>
      <w:sz w:val="400"/>
      <w:szCs w:val="400"/>
    </w:rPr>
  </w:style>
  <w:style w:type="numbering" w:customStyle="1" w:styleId="DividerNumbers">
    <w:name w:val="Divider Numbers"/>
    <w:uiPriority w:val="99"/>
    <w:rsid w:val="00C5169B"/>
    <w:pPr>
      <w:numPr>
        <w:numId w:val="10"/>
      </w:numPr>
    </w:pPr>
  </w:style>
  <w:style w:type="paragraph" w:customStyle="1" w:styleId="AppendixNumber">
    <w:name w:val="Appendix Number"/>
    <w:basedOn w:val="DividerNumber"/>
    <w:next w:val="AppendixDivider"/>
    <w:uiPriority w:val="24"/>
    <w:rsid w:val="00C5169B"/>
    <w:pPr>
      <w:numPr>
        <w:numId w:val="12"/>
      </w:numPr>
    </w:pPr>
  </w:style>
  <w:style w:type="numbering" w:customStyle="1" w:styleId="AppendixNumbers">
    <w:name w:val="Appendix Numbers"/>
    <w:uiPriority w:val="99"/>
    <w:rsid w:val="00C5169B"/>
    <w:pPr>
      <w:numPr>
        <w:numId w:val="11"/>
      </w:numPr>
    </w:pPr>
  </w:style>
  <w:style w:type="paragraph" w:customStyle="1" w:styleId="DividerSubtitleWhite">
    <w:name w:val="Divider Subtitle White"/>
    <w:basedOn w:val="DividerSubtitle"/>
    <w:next w:val="BodyText"/>
    <w:uiPriority w:val="23"/>
    <w:rsid w:val="00C5169B"/>
    <w:rPr>
      <w:color w:val="FFFFFF" w:themeColor="background1"/>
    </w:rPr>
  </w:style>
  <w:style w:type="paragraph" w:customStyle="1" w:styleId="AppendixDividerWhite">
    <w:name w:val="Appendix Divider White"/>
    <w:basedOn w:val="AppendixDivider"/>
    <w:next w:val="DividerSubtitleWhite"/>
    <w:uiPriority w:val="25"/>
    <w:rsid w:val="00C5169B"/>
    <w:rPr>
      <w:color w:val="FFFFFF" w:themeColor="background1"/>
    </w:rPr>
  </w:style>
  <w:style w:type="paragraph" w:customStyle="1" w:styleId="FPDisclaimer">
    <w:name w:val="FP Disclaimer"/>
    <w:basedOn w:val="BodyText"/>
    <w:uiPriority w:val="27"/>
    <w:semiHidden/>
    <w:qFormat/>
    <w:rsid w:val="00D31844"/>
    <w:pPr>
      <w:spacing w:after="0"/>
    </w:pPr>
    <w:rPr>
      <w:color w:val="FFFFFF" w:themeColor="background1"/>
    </w:rPr>
  </w:style>
  <w:style w:type="paragraph" w:customStyle="1" w:styleId="LargeStatistic">
    <w:name w:val="Large Statistic"/>
    <w:basedOn w:val="BaseText"/>
    <w:uiPriority w:val="19"/>
    <w:qFormat/>
    <w:rsid w:val="000E1119"/>
    <w:pPr>
      <w:spacing w:after="60"/>
    </w:pPr>
    <w:rPr>
      <w:rFonts w:ascii="Helvetica Now Text Light" w:hAnsi="Helvetica Now Text Light"/>
      <w:color w:val="007585"/>
      <w:sz w:val="60"/>
      <w:szCs w:val="72"/>
    </w:rPr>
  </w:style>
  <w:style w:type="paragraph" w:customStyle="1" w:styleId="Statistic">
    <w:name w:val="Statistic"/>
    <w:basedOn w:val="BaseText"/>
    <w:uiPriority w:val="19"/>
    <w:qFormat/>
    <w:rsid w:val="000E1119"/>
    <w:pPr>
      <w:spacing w:after="60"/>
    </w:pPr>
    <w:rPr>
      <w:b/>
      <w:bCs/>
      <w:sz w:val="48"/>
      <w:szCs w:val="56"/>
    </w:rPr>
  </w:style>
  <w:style w:type="table" w:customStyle="1" w:styleId="DataGridlines">
    <w:name w:val="Data Gridlines"/>
    <w:basedOn w:val="TableNormal"/>
    <w:uiPriority w:val="99"/>
    <w:rsid w:val="001B3C66"/>
    <w:pPr>
      <w:spacing w:before="40" w:after="40" w:line="240" w:lineRule="auto"/>
      <w:ind w:left="79" w:right="79"/>
      <w:jc w:val="right"/>
    </w:pPr>
    <w:rPr>
      <w:color w:val="262836" w:themeColor="text2"/>
      <w:sz w:val="18"/>
    </w:rPr>
    <w:tblPr>
      <w:tblStyleRowBandSize w:val="1"/>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DataBandedRows">
    <w:name w:val="Data Banded Rows"/>
    <w:basedOn w:val="TableNormal"/>
    <w:uiPriority w:val="99"/>
    <w:rsid w:val="00056D2D"/>
    <w:pPr>
      <w:spacing w:before="40" w:after="40" w:line="240" w:lineRule="auto"/>
      <w:ind w:left="79" w:right="79"/>
      <w:jc w:val="right"/>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Gridlines">
    <w:name w:val="Text Gridlines"/>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TextBasic">
    <w:name w:val="Text Basic"/>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BioHeading">
    <w:name w:val="Bio Heading"/>
    <w:basedOn w:val="BaseHeading"/>
    <w:next w:val="BodyText"/>
    <w:uiPriority w:val="21"/>
    <w:qFormat/>
    <w:rsid w:val="0002386A"/>
    <w:pPr>
      <w:keepNext w:val="0"/>
      <w:keepLines w:val="0"/>
      <w:spacing w:before="240" w:after="40"/>
    </w:pPr>
    <w:rPr>
      <w:b/>
      <w:bCs/>
      <w:color w:val="46535E"/>
    </w:rPr>
  </w:style>
  <w:style w:type="paragraph" w:customStyle="1" w:styleId="BioName">
    <w:name w:val="Bio Name"/>
    <w:basedOn w:val="BaseText"/>
    <w:next w:val="BodyText"/>
    <w:uiPriority w:val="21"/>
    <w:qFormat/>
    <w:rsid w:val="0002386A"/>
    <w:pPr>
      <w:spacing w:after="0"/>
    </w:pPr>
    <w:rPr>
      <w:color w:val="007585"/>
      <w:sz w:val="28"/>
      <w:szCs w:val="28"/>
    </w:rPr>
  </w:style>
  <w:style w:type="paragraph" w:styleId="Revision">
    <w:name w:val="Revision"/>
    <w:hidden/>
    <w:uiPriority w:val="99"/>
    <w:semiHidden/>
    <w:rsid w:val="004426D1"/>
    <w:pPr>
      <w:spacing w:after="0" w:line="240" w:lineRule="auto"/>
    </w:pPr>
    <w:rPr>
      <w:color w:val="5D6D78"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8261">
      <w:bodyDiv w:val="1"/>
      <w:marLeft w:val="0"/>
      <w:marRight w:val="0"/>
      <w:marTop w:val="0"/>
      <w:marBottom w:val="0"/>
      <w:divBdr>
        <w:top w:val="none" w:sz="0" w:space="0" w:color="auto"/>
        <w:left w:val="none" w:sz="0" w:space="0" w:color="auto"/>
        <w:bottom w:val="none" w:sz="0" w:space="0" w:color="auto"/>
        <w:right w:val="none" w:sz="0" w:space="0" w:color="auto"/>
      </w:divBdr>
    </w:div>
    <w:div w:id="1333989462">
      <w:bodyDiv w:val="1"/>
      <w:marLeft w:val="0"/>
      <w:marRight w:val="0"/>
      <w:marTop w:val="0"/>
      <w:marBottom w:val="0"/>
      <w:divBdr>
        <w:top w:val="none" w:sz="0" w:space="0" w:color="auto"/>
        <w:left w:val="none" w:sz="0" w:space="0" w:color="auto"/>
        <w:bottom w:val="none" w:sz="0" w:space="0" w:color="auto"/>
        <w:right w:val="none" w:sz="0" w:space="0" w:color="auto"/>
      </w:divBdr>
    </w:div>
    <w:div w:id="18398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842435\AppData\Local\Mediasterling\BedrockConfigs\wd_resources\Aon%20Report.dotx" TargetMode="External"/></Relationships>
</file>

<file path=word/theme/theme1.xml><?xml version="1.0" encoding="utf-8"?>
<a:theme xmlns:a="http://schemas.openxmlformats.org/drawingml/2006/main" name="Office Theme">
  <a:themeElements>
    <a:clrScheme name="_Aon 2023">
      <a:dk1>
        <a:srgbClr val="5D6D78"/>
      </a:dk1>
      <a:lt1>
        <a:srgbClr val="FFFFFF"/>
      </a:lt1>
      <a:dk2>
        <a:srgbClr val="262836"/>
      </a:dk2>
      <a:lt2>
        <a:srgbClr val="E5EFF0"/>
      </a:lt2>
      <a:accent1>
        <a:srgbClr val="EB0017"/>
      </a:accent1>
      <a:accent2>
        <a:srgbClr val="82939A"/>
      </a:accent2>
      <a:accent3>
        <a:srgbClr val="E5EFF0"/>
      </a:accent3>
      <a:accent4>
        <a:srgbClr val="CDDBDE"/>
      </a:accent4>
      <a:accent5>
        <a:srgbClr val="5D6D78"/>
      </a:accent5>
      <a:accent6>
        <a:srgbClr val="262836"/>
      </a:accent6>
      <a:hlink>
        <a:srgbClr val="29B0C3"/>
      </a:hlink>
      <a:folHlink>
        <a:srgbClr val="29B0C3"/>
      </a:folHlink>
    </a:clrScheme>
    <a:fontScheme name="Aon Rebrand">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EF6F7"/>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lnRef>
        <a:fillRef idx="1">
          <a:schemeClr val="lt1"/>
        </a:fillRef>
        <a:effectRef idx="0">
          <a:schemeClr val="accent1"/>
        </a:effectRef>
        <a:fontRef idx="minor">
          <a:schemeClr val="dk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Red">
      <a:srgbClr val="EB0017"/>
    </a:custClr>
    <a:custClr name="Teal Light">
      <a:srgbClr val="29B0C3"/>
    </a:custClr>
    <a:custClr name="Teal Dark">
      <a:srgbClr val="007585"/>
    </a:custClr>
    <a:custClr name="Orange Light">
      <a:srgbClr val="F25D00"/>
    </a:custClr>
    <a:custClr name="Orange Dark">
      <a:srgbClr val="D14900"/>
    </a:custClr>
    <a:custClr name="Blank">
      <a:srgbClr val="FFFFFF"/>
    </a:custClr>
    <a:custClr name="Blank">
      <a:srgbClr val="FFFFFF"/>
    </a:custClr>
    <a:custClr name="Blank">
      <a:srgbClr val="FFFFFF"/>
    </a:custClr>
    <a:custClr name="Blank">
      <a:srgbClr val="FFFFFF"/>
    </a:custClr>
    <a:custClr name="Blank">
      <a:srgbClr val="FFFFFF"/>
    </a:custClr>
    <a:custClr name="Navy">
      <a:srgbClr val="262836"/>
    </a:custClr>
    <a:custClr name="Grey 01">
      <a:srgbClr val="46535E"/>
    </a:custClr>
    <a:custClr name="Grey 02">
      <a:srgbClr val="5D6D78"/>
    </a:custClr>
    <a:custClr name="Grey 03">
      <a:srgbClr val="82939A"/>
    </a:custClr>
    <a:custClr name="Grey 04">
      <a:srgbClr val="ACC0C4"/>
    </a:custClr>
    <a:custClr name="Grey 05">
      <a:srgbClr val="CDDBDE"/>
    </a:custClr>
    <a:custClr name="Grey 06">
      <a:srgbClr val="E5EFF0"/>
    </a:custClr>
    <a:custClr name="Grey 07">
      <a:srgbClr val="EEF6F7"/>
    </a:custClr>
    <a:custClr name="Grey 08">
      <a:srgbClr val="F9FCFC"/>
    </a:custClr>
    <a:custClr name="Blank">
      <a:srgbClr val="FFFFFF"/>
    </a:custClr>
    <a:custClr name="Aqua">
      <a:srgbClr val="73E2D8"/>
    </a:custClr>
    <a:custClr name="Teal Light">
      <a:srgbClr val="29B0C3"/>
    </a:custClr>
    <a:custClr name="Marine">
      <a:srgbClr val="0084BB"/>
    </a:custClr>
    <a:custClr name="Cobalt">
      <a:srgbClr val="0055A8"/>
    </a:custClr>
    <a:custClr name="Blue">
      <a:srgbClr val="101E7F"/>
    </a:custClr>
    <a:custClr name="Plum">
      <a:srgbClr val="6E027F"/>
    </a:custClr>
    <a:custClr name="Magenta">
      <a:srgbClr val="A70070"/>
    </a:custClr>
    <a:custClr name="Raspberry">
      <a:srgbClr val="D10058"/>
    </a:custClr>
    <a:custClr name="Red Data">
      <a:srgbClr val="EA2238"/>
    </a:custClr>
    <a:custClr name="Orange Light">
      <a:srgbClr val="F25D00"/>
    </a:custClr>
    <a:custClr name="Yellow">
      <a:srgbClr val="FFA600"/>
    </a:custClr>
    <a:custClr name="Lime">
      <a:srgbClr val="8ABD45"/>
    </a:custClr>
    <a:custClr name="Green">
      <a:srgbClr val="12A88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ype":"pictureContentControl","id":"4b329edf-278b-4ebc-adad-9097044f8095","elementConfiguration":{"inheritDimensions":"{{InheritDimensions.InheritNone}}","width":"","height":"0.9 cm","image":"{{DataSources.ImageFiles[\"AON_2023\"].Image}}","visibility":"","removeAndKeepContent":false,"disableUpdates":false,"type":"image"}},{"elementConfiguration":{"binding":"{{Translate(\"For internal distribution only\",DocumentLanguage)}}","promptAiService":false,"visibility":"","removeAndKeepContent":false,"disableUpdates":false,"type":"text"},"type":"richTextContentControl","id":"eebaa7ba-1062-40df-90dd-9173c2a25f3b"}],"transformationConfigurations":[{"language":"{{UserProfile.DocumentLanguage.Language}}","disableUpdates":false,"type":"proofingLanguage"}],"templateName":"Blank (1) (1)","templateDescription":"","enableDocumentContentUpdater":false,"version":"2.0"}]]></TemplafyTemplateConfiguratio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emplafyFormConfiguration><![CDATA[{"formFields":[],"formDataEntries":[]}]]></TemplafyFormConfiguration>
</file>

<file path=customXml/itemProps1.xml><?xml version="1.0" encoding="utf-8"?>
<ds:datastoreItem xmlns:ds="http://schemas.openxmlformats.org/officeDocument/2006/customXml" ds:itemID="{6748BA48-7816-4B96-BAC7-7D2DE9212ADF}">
  <ds:schemaRefs/>
</ds:datastoreItem>
</file>

<file path=customXml/itemProps2.xml><?xml version="1.0" encoding="utf-8"?>
<ds:datastoreItem xmlns:ds="http://schemas.openxmlformats.org/officeDocument/2006/customXml" ds:itemID="{A3B587C1-1FB5-47FC-B01B-34E98273B878}">
  <ds:schemaRefs>
    <ds:schemaRef ds:uri="http://schemas.openxmlformats.org/officeDocument/2006/bibliography"/>
  </ds:schemaRefs>
</ds:datastoreItem>
</file>

<file path=customXml/itemProps3.xml><?xml version="1.0" encoding="utf-8"?>
<ds:datastoreItem xmlns:ds="http://schemas.openxmlformats.org/officeDocument/2006/customXml" ds:itemID="{C92D0AC2-399E-4441-9A7D-89C91F672CF6}">
  <ds:schemaRefs/>
</ds:datastoreItem>
</file>

<file path=docProps/app.xml><?xml version="1.0" encoding="utf-8"?>
<Properties xmlns="http://schemas.openxmlformats.org/officeDocument/2006/extended-properties" xmlns:vt="http://schemas.openxmlformats.org/officeDocument/2006/docPropsVTypes">
  <Template>Aon Report.dotx</Template>
  <TotalTime>171</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Zhu</dc:creator>
  <cp:lastModifiedBy>Betty Zhu</cp:lastModifiedBy>
  <cp:revision>31</cp:revision>
  <dcterms:created xsi:type="dcterms:W3CDTF">2024-06-17T11:23:00Z</dcterms:created>
  <dcterms:modified xsi:type="dcterms:W3CDTF">2024-07-24T10:34:00Z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Mediasterling">
    <vt:bool>true</vt:bool>
  </property>
  <property fmtid="{D5CDD505-2E9C-101B-9397-08002B2CF9AE}" pid="3" name="MS_AttachedTemplate">
    <vt:lpwstr>Report PT A4.dotx</vt:lpwstr>
  </property>
  <property fmtid="{D5CDD505-2E9C-101B-9397-08002B2CF9AE}" pid="4" name="MS_PathToINIFile">
    <vt:lpwstr>_Report.ini</vt:lpwstr>
  </property>
  <property fmtid="{D5CDD505-2E9C-101B-9397-08002B2CF9AE}" pid="5" name="MS_TemplateType">
    <vt:i4>2</vt:i4>
  </property>
  <property fmtid="{D5CDD505-2E9C-101B-9397-08002B2CF9AE}" pid="6" name="MS_Orientation">
    <vt:i4>0</vt:i4>
  </property>
  <property fmtid="{D5CDD505-2E9C-101B-9397-08002B2CF9AE}" pid="7" name="MS_Theme">
    <vt:lpwstr>Primary</vt:lpwstr>
  </property>
  <property fmtid="{D5CDD505-2E9C-101B-9397-08002B2CF9AE}" pid="8" name="MS_Version">
    <vt:lpwstr>v10.1.0</vt:lpwstr>
  </property>
  <property fmtid="{D5CDD505-2E9C-101B-9397-08002B2CF9AE}" pid="9" name="MS_Debugging">
    <vt:bool>false</vt:bool>
  </property>
  <property fmtid="{D5CDD505-2E9C-101B-9397-08002B2CF9AE}" pid="10" name="DocStatus">
    <vt:lpwstr>DocStatus</vt:lpwstr>
  </property>
  <property fmtid="{D5CDD505-2E9C-101B-9397-08002B2CF9AE}" pid="11" name="Entity">
    <vt:lpwstr/>
  </property>
  <property fmtid="{D5CDD505-2E9C-101B-9397-08002B2CF9AE}" pid="12" name="PrivacyStatus">
    <vt:lpwstr>PrivacyStatus</vt:lpwstr>
  </property>
  <property fmtid="{D5CDD505-2E9C-101B-9397-08002B2CF9AE}" pid="13" name="MS_ToCOption">
    <vt:i4>2</vt:i4>
  </property>
  <property fmtid="{D5CDD505-2E9C-101B-9397-08002B2CF9AE}" pid="14" name="MS_Client">
    <vt:lpwstr>Aon</vt:lpwstr>
  </property>
  <property fmtid="{D5CDD505-2E9C-101B-9397-08002B2CF9AE}" pid="15" name="TT_DefaultStyle">
    <vt:i4>4</vt:i4>
  </property>
  <property fmtid="{D5CDD505-2E9C-101B-9397-08002B2CF9AE}" pid="16" name="TemplafyTenantId">
    <vt:lpwstr>aon</vt:lpwstr>
  </property>
  <property fmtid="{D5CDD505-2E9C-101B-9397-08002B2CF9AE}" pid="17" name="TemplafyTemplateId">
    <vt:lpwstr>891870043037237771</vt:lpwstr>
  </property>
  <property fmtid="{D5CDD505-2E9C-101B-9397-08002B2CF9AE}" pid="18" name="TemplafyUserProfileId">
    <vt:lpwstr>882791873074168065</vt:lpwstr>
  </property>
  <property fmtid="{D5CDD505-2E9C-101B-9397-08002B2CF9AE}" pid="19" name="TemplafyLanguageCode">
    <vt:lpwstr>en-GB</vt:lpwstr>
  </property>
  <property fmtid="{D5CDD505-2E9C-101B-9397-08002B2CF9AE}" pid="20" name="TemplafyFromBlank">
    <vt:bool>true</vt:bool>
  </property>
  <property fmtid="{D5CDD505-2E9C-101B-9397-08002B2CF9AE}" pid="21" name="MSIP_Label_9043f10a-881e-4653-a55e-02ca2cc829dc_Enabled">
    <vt:lpwstr>true</vt:lpwstr>
  </property>
  <property fmtid="{D5CDD505-2E9C-101B-9397-08002B2CF9AE}" pid="22" name="MSIP_Label_9043f10a-881e-4653-a55e-02ca2cc829dc_SetDate">
    <vt:lpwstr>2024-06-12T17:29:37Z</vt:lpwstr>
  </property>
  <property fmtid="{D5CDD505-2E9C-101B-9397-08002B2CF9AE}" pid="23" name="MSIP_Label_9043f10a-881e-4653-a55e-02ca2cc829dc_Method">
    <vt:lpwstr>Standard</vt:lpwstr>
  </property>
  <property fmtid="{D5CDD505-2E9C-101B-9397-08002B2CF9AE}" pid="24" name="MSIP_Label_9043f10a-881e-4653-a55e-02ca2cc829dc_Name">
    <vt:lpwstr>ADC_class_200</vt:lpwstr>
  </property>
  <property fmtid="{D5CDD505-2E9C-101B-9397-08002B2CF9AE}" pid="25" name="MSIP_Label_9043f10a-881e-4653-a55e-02ca2cc829dc_SiteId">
    <vt:lpwstr>94cfddbc-0627-494a-ad7a-29aea3aea832</vt:lpwstr>
  </property>
  <property fmtid="{D5CDD505-2E9C-101B-9397-08002B2CF9AE}" pid="26" name="MSIP_Label_9043f10a-881e-4653-a55e-02ca2cc829dc_ActionId">
    <vt:lpwstr>e1151bdf-821b-42f6-9945-d3c58e54549d</vt:lpwstr>
  </property>
  <property fmtid="{D5CDD505-2E9C-101B-9397-08002B2CF9AE}" pid="27" name="MSIP_Label_9043f10a-881e-4653-a55e-02ca2cc829dc_ContentBits">
    <vt:lpwstr>0</vt:lpwstr>
  </property>
  <property fmtid="{D5CDD505-2E9C-101B-9397-08002B2CF9AE}" pid="28" name="MSIP_Label_d347b247-e90e-43a3-9d7b-004f14ae6873_Enabled">
    <vt:lpwstr>true</vt:lpwstr>
  </property>
  <property fmtid="{D5CDD505-2E9C-101B-9397-08002B2CF9AE}" pid="29" name="MSIP_Label_d347b247-e90e-43a3-9d7b-004f14ae6873_SetDate">
    <vt:lpwstr>2024-06-17T11:23:11Z</vt:lpwstr>
  </property>
  <property fmtid="{D5CDD505-2E9C-101B-9397-08002B2CF9AE}" pid="30" name="MSIP_Label_d347b247-e90e-43a3-9d7b-004f14ae6873_Method">
    <vt:lpwstr>Standard</vt:lpwstr>
  </property>
  <property fmtid="{D5CDD505-2E9C-101B-9397-08002B2CF9AE}" pid="31" name="MSIP_Label_d347b247-e90e-43a3-9d7b-004f14ae6873_Name">
    <vt:lpwstr>d347b247-e90e-43a3-9d7b-004f14ae6873</vt:lpwstr>
  </property>
  <property fmtid="{D5CDD505-2E9C-101B-9397-08002B2CF9AE}" pid="32" name="MSIP_Label_d347b247-e90e-43a3-9d7b-004f14ae6873_SiteId">
    <vt:lpwstr>76e3921f-489b-4b7e-9547-9ea297add9b5</vt:lpwstr>
  </property>
  <property fmtid="{D5CDD505-2E9C-101B-9397-08002B2CF9AE}" pid="33" name="MSIP_Label_d347b247-e90e-43a3-9d7b-004f14ae6873_ActionId">
    <vt:lpwstr>cdb45502-8219-42a8-8db2-f13f2db838df</vt:lpwstr>
  </property>
  <property fmtid="{D5CDD505-2E9C-101B-9397-08002B2CF9AE}" pid="34" name="MSIP_Label_d347b247-e90e-43a3-9d7b-004f14ae6873_ContentBits">
    <vt:lpwstr>0</vt:lpwstr>
  </property>
</Properties>
</file>